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  <w:u w:val="single" w:color="FFFFFF" w:themeColor="background1"/>
        </w:rPr>
        <w:alias w:val="Resume Name"/>
        <w:tag w:val="Resume Name"/>
        <w:id w:val="-104278397"/>
        <w:placeholder>
          <w:docPart w:val="F6C6EEA5AECC417581F181D846031821"/>
        </w:placeholder>
        <w:docPartList>
          <w:docPartGallery w:val="Quick Parts"/>
          <w:docPartCategory w:val=" Resume Name"/>
        </w:docPartList>
      </w:sdtPr>
      <w:sdtEndPr>
        <w:rPr>
          <w:rFonts w:cstheme="minorHAnsi"/>
        </w:rPr>
      </w:sdtEndPr>
      <w:sdtContent>
        <w:p w14:paraId="59388D68" w14:textId="3C3C7398" w:rsidR="00FB3425" w:rsidRPr="00766034" w:rsidRDefault="00766034" w:rsidP="00F16B35">
          <w:pPr>
            <w:pStyle w:val="Title"/>
            <w:jc w:val="center"/>
            <w:rPr>
              <w:color w:val="auto"/>
              <w:u w:val="single" w:color="FFFFFF" w:themeColor="background1"/>
            </w:rPr>
          </w:pPr>
          <w:sdt>
            <w:sdtPr>
              <w:rPr>
                <w:color w:val="auto"/>
                <w:sz w:val="36"/>
                <w:szCs w:val="36"/>
                <w:u w:val="single" w:color="FFFFFF" w:themeColor="background1"/>
              </w:rPr>
              <w:alias w:val="Author"/>
              <w:tag w:val=""/>
              <w:id w:val="1823003119"/>
              <w:placeholder>
                <w:docPart w:val="857228B455514F2F9A49E752A4216BE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16B35" w:rsidRPr="00766034">
                <w:rPr>
                  <w:color w:val="auto"/>
                  <w:sz w:val="36"/>
                  <w:szCs w:val="36"/>
                  <w:u w:val="single" w:color="FFFFFF" w:themeColor="background1"/>
                </w:rPr>
                <w:t>Akshata Jadhav</w:t>
              </w:r>
            </w:sdtContent>
          </w:sdt>
        </w:p>
        <w:p w14:paraId="1B5FB5F3" w14:textId="51855591" w:rsidR="00CA4964" w:rsidRPr="00766034" w:rsidRDefault="00FB3425" w:rsidP="00F16B35">
          <w:pPr>
            <w:pStyle w:val="Title"/>
            <w:jc w:val="center"/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u w:val="single" w:color="FFFFFF" w:themeColor="background1"/>
            </w:rPr>
          </w:pPr>
          <w:bookmarkStart w:id="0" w:name="_Hlk156682267"/>
          <w:r w:rsidRPr="00766034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u w:val="single" w:color="FFFFFF" w:themeColor="background1"/>
            </w:rPr>
            <w:t xml:space="preserve">BACHELOR </w:t>
          </w:r>
          <w:r w:rsidR="00E60C7B" w:rsidRPr="00766034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u w:val="single" w:color="FFFFFF" w:themeColor="background1"/>
            </w:rPr>
            <w:t xml:space="preserve">  </w:t>
          </w:r>
          <w:r w:rsidRPr="00766034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u w:val="single" w:color="FFFFFF" w:themeColor="background1"/>
            </w:rPr>
            <w:t xml:space="preserve">of </w:t>
          </w:r>
          <w:r w:rsidR="00E60C7B" w:rsidRPr="00766034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u w:val="single" w:color="FFFFFF" w:themeColor="background1"/>
            </w:rPr>
            <w:t xml:space="preserve">  </w:t>
          </w:r>
          <w:r w:rsidRPr="00766034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u w:val="single" w:color="FFFFFF" w:themeColor="background1"/>
            </w:rPr>
            <w:t xml:space="preserve">COMPUTER </w:t>
          </w:r>
          <w:r w:rsidR="00E60C7B" w:rsidRPr="00766034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u w:val="single" w:color="FFFFFF" w:themeColor="background1"/>
            </w:rPr>
            <w:t xml:space="preserve">  </w:t>
          </w:r>
          <w:r w:rsidRPr="00766034">
            <w:rPr>
              <w:rFonts w:asciiTheme="minorHAnsi" w:hAnsiTheme="minorHAnsi" w:cstheme="minorHAnsi"/>
              <w:b/>
              <w:bCs/>
              <w:color w:val="auto"/>
              <w:sz w:val="22"/>
              <w:szCs w:val="22"/>
              <w:u w:val="single" w:color="FFFFFF" w:themeColor="background1"/>
            </w:rPr>
            <w:t xml:space="preserve">APPLICATION </w:t>
          </w:r>
        </w:p>
        <w:bookmarkEnd w:id="0" w:displacedByCustomXml="next"/>
        <w:sdt>
          <w:sdtPr>
            <w:rPr>
              <w:rFonts w:cstheme="minorHAnsi"/>
              <w:sz w:val="18"/>
              <w:szCs w:val="18"/>
              <w:u w:val="single" w:color="FFFFFF" w:themeColor="background1"/>
            </w:rPr>
            <w:alias w:val="Address"/>
            <w:tag w:val=""/>
            <w:id w:val="539556739"/>
            <w:placeholder>
              <w:docPart w:val="0F17661E9ADC4C97A170BFDE2DC3DD02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14:paraId="41D3F8D4" w14:textId="761A8D34" w:rsidR="00CA4964" w:rsidRPr="00766034" w:rsidRDefault="00FB3425" w:rsidP="00F16B35">
              <w:pPr>
                <w:pStyle w:val="NoSpacing"/>
                <w:rPr>
                  <w:rFonts w:cstheme="minorHAnsi"/>
                  <w:sz w:val="18"/>
                  <w:szCs w:val="18"/>
                  <w:u w:val="single" w:color="FFFFFF" w:themeColor="background1"/>
                </w:rPr>
              </w:pPr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Mobile Number </w:t>
              </w:r>
              <w:proofErr w:type="gramStart"/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  :</w:t>
              </w:r>
              <w:proofErr w:type="gramEnd"/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  8888296284 </w:t>
              </w:r>
            </w:p>
          </w:sdtContent>
        </w:sdt>
        <w:sdt>
          <w:sdtPr>
            <w:rPr>
              <w:rFonts w:cstheme="minorHAnsi"/>
              <w:sz w:val="18"/>
              <w:szCs w:val="18"/>
              <w:u w:val="single" w:color="FFFFFF" w:themeColor="background1"/>
            </w:rPr>
            <w:alias w:val="Phone"/>
            <w:tag w:val=""/>
            <w:id w:val="1357783703"/>
            <w:placeholder>
              <w:docPart w:val="58808201BA824FED8D8A408FD40F6C5F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14:paraId="7BFDB6C7" w14:textId="210FC8D0" w:rsidR="00CA4964" w:rsidRPr="00766034" w:rsidRDefault="00972568" w:rsidP="00F16B35">
              <w:pPr>
                <w:pStyle w:val="NoSpacing"/>
                <w:rPr>
                  <w:rFonts w:cstheme="minorHAnsi"/>
                  <w:sz w:val="18"/>
                  <w:szCs w:val="18"/>
                  <w:u w:val="single" w:color="FFFFFF" w:themeColor="background1"/>
                </w:rPr>
              </w:pPr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E-mail </w:t>
              </w:r>
              <w:r w:rsidR="00FB3425"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              </w:t>
              </w:r>
              <w:proofErr w:type="gramStart"/>
              <w:r w:rsidR="00FB3425"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  </w:t>
              </w:r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>:</w:t>
              </w:r>
              <w:proofErr w:type="gramEnd"/>
              <w:r w:rsidR="00FB3425"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 </w:t>
              </w:r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 akshata542003@gmail.com</w:t>
              </w:r>
            </w:p>
          </w:sdtContent>
        </w:sdt>
        <w:sdt>
          <w:sdtPr>
            <w:rPr>
              <w:rFonts w:cstheme="minorHAnsi"/>
              <w:sz w:val="18"/>
              <w:szCs w:val="18"/>
              <w:u w:val="single" w:color="FFFFFF" w:themeColor="background1"/>
            </w:rPr>
            <w:alias w:val="E-mail Address"/>
            <w:tag w:val=""/>
            <w:id w:val="163212696"/>
            <w:placeholder>
              <w:docPart w:val="FBB0A09629E944D6B5483CFC7AF9177F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14:paraId="1EAA4E45" w14:textId="7F2C1349" w:rsidR="006F6DC3" w:rsidRPr="00766034" w:rsidRDefault="00FB3425" w:rsidP="006F6DC3">
              <w:pPr>
                <w:pStyle w:val="NoSpacing"/>
                <w:rPr>
                  <w:rFonts w:cstheme="minorHAnsi"/>
                  <w:u w:val="single" w:color="FFFFFF" w:themeColor="background1"/>
                </w:rPr>
              </w:pPr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Address            </w:t>
              </w:r>
              <w:proofErr w:type="gramStart"/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  :</w:t>
              </w:r>
              <w:proofErr w:type="gramEnd"/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  At/post – </w:t>
              </w:r>
              <w:proofErr w:type="spellStart"/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>Nesari</w:t>
              </w:r>
              <w:proofErr w:type="spellEnd"/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 </w:t>
              </w:r>
              <w:proofErr w:type="spellStart"/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>tal</w:t>
              </w:r>
              <w:proofErr w:type="spellEnd"/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 – </w:t>
              </w:r>
              <w:proofErr w:type="spellStart"/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>Gadhingalaj</w:t>
              </w:r>
              <w:proofErr w:type="spellEnd"/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 </w:t>
              </w:r>
              <w:proofErr w:type="spellStart"/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>Dist</w:t>
              </w:r>
              <w:proofErr w:type="spellEnd"/>
              <w:r w:rsidRPr="00766034">
                <w:rPr>
                  <w:rFonts w:cstheme="minorHAnsi"/>
                  <w:sz w:val="18"/>
                  <w:szCs w:val="18"/>
                  <w:u w:val="single" w:color="FFFFFF" w:themeColor="background1"/>
                </w:rPr>
                <w:t xml:space="preserve"> – Kolhapur </w:t>
              </w:r>
            </w:p>
          </w:sdtContent>
        </w:sdt>
      </w:sdtContent>
    </w:sdt>
    <w:p w14:paraId="11534393" w14:textId="77777777" w:rsidR="006F6DC3" w:rsidRPr="00766034" w:rsidRDefault="006F6DC3" w:rsidP="006F6DC3">
      <w:pPr>
        <w:pStyle w:val="SectionHeading"/>
        <w:spacing w:line="240" w:lineRule="auto"/>
        <w:rPr>
          <w:color w:val="auto"/>
          <w:sz w:val="18"/>
          <w:szCs w:val="18"/>
          <w:u w:val="single" w:color="FFFFFF" w:themeColor="background1"/>
        </w:rPr>
      </w:pPr>
    </w:p>
    <w:p w14:paraId="3A220CB4" w14:textId="58ECD925" w:rsidR="006F6DC3" w:rsidRPr="00766034" w:rsidRDefault="00EB1681" w:rsidP="006F6DC3">
      <w:pPr>
        <w:pStyle w:val="SectionHeading"/>
        <w:spacing w:line="240" w:lineRule="auto"/>
        <w:rPr>
          <w:color w:val="auto"/>
          <w:sz w:val="18"/>
          <w:szCs w:val="18"/>
          <w:u w:val="single" w:color="FFFFFF" w:themeColor="background1"/>
        </w:rPr>
      </w:pPr>
      <w:r w:rsidRPr="00766034">
        <w:rPr>
          <w:color w:val="auto"/>
          <w:sz w:val="18"/>
          <w:szCs w:val="18"/>
          <w:u w:val="single" w:color="FFFFFF" w:themeColor="background1"/>
        </w:rPr>
        <w:t xml:space="preserve">CAREER </w:t>
      </w:r>
      <w:r w:rsidR="00DD15F9" w:rsidRPr="00766034">
        <w:rPr>
          <w:color w:val="auto"/>
          <w:sz w:val="18"/>
          <w:szCs w:val="18"/>
          <w:u w:val="single" w:color="FFFFFF" w:themeColor="background1"/>
        </w:rPr>
        <w:t>Objectives</w:t>
      </w:r>
      <w:r w:rsidRPr="00766034">
        <w:rPr>
          <w:color w:val="auto"/>
          <w:sz w:val="18"/>
          <w:szCs w:val="18"/>
          <w:u w:val="single" w:color="FFFFFF" w:themeColor="background1"/>
        </w:rPr>
        <w:t xml:space="preserve"> </w:t>
      </w:r>
    </w:p>
    <w:p w14:paraId="38F749D3" w14:textId="12D2C025" w:rsidR="00F16B35" w:rsidRPr="00766034" w:rsidRDefault="00EB1681" w:rsidP="006F6DC3">
      <w:pPr>
        <w:pStyle w:val="NoSpacing"/>
        <w:rPr>
          <w:ins w:id="1" w:author="Microsoft Word" w:date="2024-01-20T21:51:00Z"/>
          <w:rFonts w:cstheme="minorHAnsi"/>
          <w:u w:val="single" w:color="FFFFFF" w:themeColor="background1"/>
        </w:rPr>
      </w:pPr>
      <w:r w:rsidRPr="00766034">
        <w:rPr>
          <w:sz w:val="18"/>
          <w:szCs w:val="18"/>
          <w:u w:val="single" w:color="FFFFFF" w:themeColor="background1"/>
        </w:rPr>
        <w:t xml:space="preserve">My </w:t>
      </w:r>
      <w:proofErr w:type="gramStart"/>
      <w:r w:rsidRPr="00766034">
        <w:rPr>
          <w:sz w:val="18"/>
          <w:szCs w:val="18"/>
          <w:u w:val="single" w:color="FFFFFF" w:themeColor="background1"/>
        </w:rPr>
        <w:t>short term</w:t>
      </w:r>
      <w:proofErr w:type="gramEnd"/>
      <w:r w:rsidRPr="00766034">
        <w:rPr>
          <w:sz w:val="18"/>
          <w:szCs w:val="18"/>
          <w:u w:val="single" w:color="FFFFFF" w:themeColor="background1"/>
        </w:rPr>
        <w:t xml:space="preserve"> goal is </w:t>
      </w:r>
      <w:r w:rsidR="009E31A1" w:rsidRPr="00766034">
        <w:rPr>
          <w:sz w:val="18"/>
          <w:szCs w:val="18"/>
          <w:u w:val="single" w:color="FFFFFF" w:themeColor="background1"/>
        </w:rPr>
        <w:t xml:space="preserve">get a job in best company and my long term goal is to get good position in repudiated company </w:t>
      </w:r>
      <w:ins w:id="2" w:author="Microsoft Word" w:date="2024-01-20T21:51:00Z">
        <w:r w:rsidR="00F16B35" w:rsidRPr="00766034">
          <w:rPr>
            <w:w w:val="105"/>
            <w:sz w:val="18"/>
            <w:szCs w:val="18"/>
            <w:u w:val="single" w:color="FFFFFF" w:themeColor="background1"/>
          </w:rPr>
          <w:t>“To</w:t>
        </w:r>
        <w:r w:rsidR="00F16B35" w:rsidRPr="00766034">
          <w:rPr>
            <w:spacing w:val="-1"/>
            <w:w w:val="105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05"/>
            <w:sz w:val="18"/>
            <w:szCs w:val="18"/>
            <w:u w:val="single" w:color="FFFFFF" w:themeColor="background1"/>
          </w:rPr>
          <w:t>Utilize</w:t>
        </w:r>
        <w:r w:rsidR="00F16B35" w:rsidRPr="00766034">
          <w:rPr>
            <w:spacing w:val="-4"/>
            <w:w w:val="105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05"/>
            <w:sz w:val="18"/>
            <w:szCs w:val="18"/>
            <w:u w:val="single" w:color="FFFFFF" w:themeColor="background1"/>
          </w:rPr>
          <w:t>my</w:t>
        </w:r>
        <w:r w:rsidR="00F16B35" w:rsidRPr="00766034">
          <w:rPr>
            <w:spacing w:val="2"/>
            <w:w w:val="105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05"/>
            <w:sz w:val="18"/>
            <w:szCs w:val="18"/>
            <w:u w:val="single" w:color="FFFFFF" w:themeColor="background1"/>
          </w:rPr>
          <w:t>Technical</w:t>
        </w:r>
        <w:r w:rsidR="00F16B35" w:rsidRPr="00766034">
          <w:rPr>
            <w:spacing w:val="2"/>
            <w:w w:val="105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05"/>
            <w:sz w:val="18"/>
            <w:szCs w:val="18"/>
            <w:u w:val="single" w:color="FFFFFF" w:themeColor="background1"/>
          </w:rPr>
          <w:t xml:space="preserve">Skills </w:t>
        </w:r>
        <w:r w:rsidR="00F16B35" w:rsidRPr="00766034">
          <w:rPr>
            <w:spacing w:val="-5"/>
            <w:w w:val="105"/>
            <w:sz w:val="18"/>
            <w:szCs w:val="18"/>
            <w:u w:val="single" w:color="FFFFFF" w:themeColor="background1"/>
          </w:rPr>
          <w:t>and</w:t>
        </w:r>
        <w:r w:rsidR="00F16B35" w:rsidRPr="00766034">
          <w:rPr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10"/>
            <w:sz w:val="18"/>
            <w:szCs w:val="18"/>
            <w:u w:val="single" w:color="FFFFFF" w:themeColor="background1"/>
          </w:rPr>
          <w:t>knowledge</w:t>
        </w:r>
        <w:r w:rsidR="00F16B35" w:rsidRPr="00766034">
          <w:rPr>
            <w:spacing w:val="-15"/>
            <w:w w:val="110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10"/>
            <w:sz w:val="18"/>
            <w:szCs w:val="18"/>
            <w:u w:val="single" w:color="FFFFFF" w:themeColor="background1"/>
          </w:rPr>
          <w:t>for</w:t>
        </w:r>
        <w:r w:rsidR="00F16B35" w:rsidRPr="00766034">
          <w:rPr>
            <w:spacing w:val="-15"/>
            <w:w w:val="110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10"/>
            <w:sz w:val="18"/>
            <w:szCs w:val="18"/>
            <w:u w:val="single" w:color="FFFFFF" w:themeColor="background1"/>
          </w:rPr>
          <w:t>achieving</w:t>
        </w:r>
        <w:r w:rsidR="00F16B35" w:rsidRPr="00766034">
          <w:rPr>
            <w:spacing w:val="-15"/>
            <w:w w:val="110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10"/>
            <w:sz w:val="18"/>
            <w:szCs w:val="18"/>
            <w:u w:val="single" w:color="FFFFFF" w:themeColor="background1"/>
          </w:rPr>
          <w:t>the</w:t>
        </w:r>
        <w:r w:rsidR="00F16B35" w:rsidRPr="00766034">
          <w:rPr>
            <w:spacing w:val="-15"/>
            <w:w w:val="110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10"/>
            <w:sz w:val="18"/>
            <w:szCs w:val="18"/>
            <w:u w:val="single" w:color="FFFFFF" w:themeColor="background1"/>
          </w:rPr>
          <w:t>best</w:t>
        </w:r>
        <w:r w:rsidR="00F16B35" w:rsidRPr="00766034">
          <w:rPr>
            <w:spacing w:val="-15"/>
            <w:w w:val="110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10"/>
            <w:sz w:val="18"/>
            <w:szCs w:val="18"/>
            <w:u w:val="single" w:color="FFFFFF" w:themeColor="background1"/>
          </w:rPr>
          <w:t>target</w:t>
        </w:r>
        <w:r w:rsidR="00F16B35" w:rsidRPr="00766034">
          <w:rPr>
            <w:spacing w:val="-15"/>
            <w:w w:val="110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10"/>
            <w:sz w:val="18"/>
            <w:szCs w:val="18"/>
            <w:u w:val="single" w:color="FFFFFF" w:themeColor="background1"/>
          </w:rPr>
          <w:t>and developing the best performance in the organization.</w:t>
        </w:r>
        <w:r w:rsidR="00F16B35" w:rsidRPr="00766034">
          <w:rPr>
            <w:spacing w:val="-5"/>
            <w:w w:val="110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10"/>
            <w:sz w:val="18"/>
            <w:szCs w:val="18"/>
            <w:u w:val="single" w:color="FFFFFF" w:themeColor="background1"/>
          </w:rPr>
          <w:t>I</w:t>
        </w:r>
        <w:r w:rsidR="00F16B35" w:rsidRPr="00766034">
          <w:rPr>
            <w:spacing w:val="-1"/>
            <w:w w:val="110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10"/>
            <w:sz w:val="18"/>
            <w:szCs w:val="18"/>
            <w:u w:val="single" w:color="FFFFFF" w:themeColor="background1"/>
          </w:rPr>
          <w:t>would</w:t>
        </w:r>
        <w:r w:rsidR="00F16B35" w:rsidRPr="00766034">
          <w:rPr>
            <w:spacing w:val="-1"/>
            <w:w w:val="110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10"/>
            <w:sz w:val="18"/>
            <w:szCs w:val="18"/>
            <w:u w:val="single" w:color="FFFFFF" w:themeColor="background1"/>
          </w:rPr>
          <w:t>like</w:t>
        </w:r>
        <w:r w:rsidR="00F16B35" w:rsidRPr="00766034">
          <w:rPr>
            <w:spacing w:val="-2"/>
            <w:w w:val="110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10"/>
            <w:sz w:val="18"/>
            <w:szCs w:val="18"/>
            <w:u w:val="single" w:color="FFFFFF" w:themeColor="background1"/>
          </w:rPr>
          <w:t>to</w:t>
        </w:r>
        <w:r w:rsidR="00F16B35" w:rsidRPr="00766034">
          <w:rPr>
            <w:spacing w:val="-3"/>
            <w:w w:val="110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10"/>
            <w:sz w:val="18"/>
            <w:szCs w:val="18"/>
            <w:u w:val="single" w:color="FFFFFF" w:themeColor="background1"/>
          </w:rPr>
          <w:t>implement</w:t>
        </w:r>
        <w:r w:rsidR="00F16B35" w:rsidRPr="00766034">
          <w:rPr>
            <w:spacing w:val="-2"/>
            <w:w w:val="110"/>
            <w:sz w:val="18"/>
            <w:szCs w:val="18"/>
            <w:u w:val="single" w:color="FFFFFF" w:themeColor="background1"/>
          </w:rPr>
          <w:t xml:space="preserve"> </w:t>
        </w:r>
        <w:r w:rsidR="00F16B35" w:rsidRPr="00766034">
          <w:rPr>
            <w:w w:val="110"/>
            <w:sz w:val="18"/>
            <w:szCs w:val="18"/>
            <w:u w:val="single" w:color="FFFFFF" w:themeColor="background1"/>
          </w:rPr>
          <w:t>my innovative ideas, skills, and creativity for accomplishing projects</w:t>
        </w:r>
        <w:r w:rsidR="00F16B35" w:rsidRPr="00766034">
          <w:rPr>
            <w:rFonts w:ascii="Carlito" w:hAnsi="Carlito"/>
            <w:w w:val="110"/>
            <w:sz w:val="18"/>
            <w:szCs w:val="18"/>
            <w:u w:val="single" w:color="FFFFFF" w:themeColor="background1"/>
          </w:rPr>
          <w:t>”</w:t>
        </w:r>
      </w:ins>
    </w:p>
    <w:p w14:paraId="278E4704" w14:textId="01D7F28E" w:rsidR="00CA4964" w:rsidRPr="00766034" w:rsidRDefault="00CA4964" w:rsidP="00F16B35">
      <w:pPr>
        <w:spacing w:line="240" w:lineRule="auto"/>
        <w:rPr>
          <w:sz w:val="18"/>
          <w:szCs w:val="18"/>
          <w:u w:val="single" w:color="FFFFFF" w:themeColor="background1"/>
        </w:rPr>
      </w:pPr>
    </w:p>
    <w:p w14:paraId="66F0BF27" w14:textId="1F891C63" w:rsidR="00EB1681" w:rsidRPr="00766034" w:rsidRDefault="00EB1681" w:rsidP="00F16B35">
      <w:pPr>
        <w:pStyle w:val="SectionHeading"/>
        <w:spacing w:line="240" w:lineRule="auto"/>
        <w:rPr>
          <w:color w:val="auto"/>
          <w:sz w:val="18"/>
          <w:szCs w:val="18"/>
          <w:u w:val="single" w:color="FFFFFF" w:themeColor="background1"/>
        </w:rPr>
      </w:pPr>
      <w:r w:rsidRPr="00766034">
        <w:rPr>
          <w:color w:val="auto"/>
          <w:sz w:val="18"/>
          <w:szCs w:val="18"/>
          <w:u w:val="single" w:color="FFFFFF" w:themeColor="background1"/>
        </w:rPr>
        <w:t>TECHNICAL EXPERTISE</w:t>
      </w:r>
    </w:p>
    <w:p w14:paraId="4DF6830B" w14:textId="4B5782F2" w:rsidR="00EB1681" w:rsidRPr="00766034" w:rsidRDefault="00EB1681" w:rsidP="00F16B35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  <w:u w:val="single" w:color="FFFFFF" w:themeColor="background1"/>
        </w:rPr>
      </w:pPr>
      <w:r w:rsidRPr="00766034">
        <w:rPr>
          <w:sz w:val="18"/>
          <w:szCs w:val="18"/>
          <w:u w:val="single" w:color="FFFFFF" w:themeColor="background1"/>
        </w:rPr>
        <w:t>Python</w:t>
      </w:r>
    </w:p>
    <w:p w14:paraId="098ADB6F" w14:textId="03CA45E4" w:rsidR="00EB1681" w:rsidRPr="00766034" w:rsidRDefault="00EB1681" w:rsidP="00F16B35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  <w:u w:val="single" w:color="FFFFFF" w:themeColor="background1"/>
        </w:rPr>
      </w:pPr>
      <w:r w:rsidRPr="00766034">
        <w:rPr>
          <w:sz w:val="18"/>
          <w:szCs w:val="18"/>
          <w:u w:val="single" w:color="FFFFFF" w:themeColor="background1"/>
        </w:rPr>
        <w:t xml:space="preserve">Java </w:t>
      </w:r>
      <w:proofErr w:type="gramStart"/>
      <w:r w:rsidRPr="00766034">
        <w:rPr>
          <w:sz w:val="18"/>
          <w:szCs w:val="18"/>
          <w:u w:val="single" w:color="FFFFFF" w:themeColor="background1"/>
        </w:rPr>
        <w:t>( Core</w:t>
      </w:r>
      <w:proofErr w:type="gramEnd"/>
      <w:r w:rsidRPr="00766034">
        <w:rPr>
          <w:sz w:val="18"/>
          <w:szCs w:val="18"/>
          <w:u w:val="single" w:color="FFFFFF" w:themeColor="background1"/>
        </w:rPr>
        <w:t xml:space="preserve"> concept )</w:t>
      </w:r>
    </w:p>
    <w:p w14:paraId="3A419018" w14:textId="63A7B0FE" w:rsidR="00EB1681" w:rsidRPr="00766034" w:rsidRDefault="00EB1681" w:rsidP="00F16B35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  <w:u w:val="single" w:color="FFFFFF" w:themeColor="background1"/>
        </w:rPr>
      </w:pPr>
      <w:r w:rsidRPr="00766034">
        <w:rPr>
          <w:sz w:val="18"/>
          <w:szCs w:val="18"/>
          <w:u w:val="single" w:color="FFFFFF" w:themeColor="background1"/>
        </w:rPr>
        <w:t xml:space="preserve">HTML </w:t>
      </w:r>
      <w:proofErr w:type="gramStart"/>
      <w:r w:rsidRPr="00766034">
        <w:rPr>
          <w:sz w:val="18"/>
          <w:szCs w:val="18"/>
          <w:u w:val="single" w:color="FFFFFF" w:themeColor="background1"/>
        </w:rPr>
        <w:t>( Web</w:t>
      </w:r>
      <w:proofErr w:type="gramEnd"/>
      <w:r w:rsidRPr="00766034">
        <w:rPr>
          <w:sz w:val="18"/>
          <w:szCs w:val="18"/>
          <w:u w:val="single" w:color="FFFFFF" w:themeColor="background1"/>
        </w:rPr>
        <w:t xml:space="preserve"> Technology )</w:t>
      </w:r>
    </w:p>
    <w:p w14:paraId="6863AB01" w14:textId="1C2B53AD" w:rsidR="00EB1681" w:rsidRPr="00766034" w:rsidRDefault="00EB1681" w:rsidP="00F16B35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  <w:u w:val="single" w:color="FFFFFF" w:themeColor="background1"/>
        </w:rPr>
      </w:pPr>
      <w:r w:rsidRPr="00766034">
        <w:rPr>
          <w:sz w:val="18"/>
          <w:szCs w:val="18"/>
          <w:u w:val="single" w:color="FFFFFF" w:themeColor="background1"/>
        </w:rPr>
        <w:t xml:space="preserve">CSS </w:t>
      </w:r>
      <w:proofErr w:type="gramStart"/>
      <w:r w:rsidRPr="00766034">
        <w:rPr>
          <w:sz w:val="18"/>
          <w:szCs w:val="18"/>
          <w:u w:val="single" w:color="FFFFFF" w:themeColor="background1"/>
        </w:rPr>
        <w:t>( Designing</w:t>
      </w:r>
      <w:proofErr w:type="gramEnd"/>
      <w:r w:rsidRPr="00766034">
        <w:rPr>
          <w:sz w:val="18"/>
          <w:szCs w:val="18"/>
          <w:u w:val="single" w:color="FFFFFF" w:themeColor="background1"/>
        </w:rPr>
        <w:t xml:space="preserve"> )</w:t>
      </w:r>
    </w:p>
    <w:p w14:paraId="3B8B3804" w14:textId="35389979" w:rsidR="009E31A1" w:rsidRPr="00766034" w:rsidRDefault="00EB1681" w:rsidP="00F16B35">
      <w:pPr>
        <w:pStyle w:val="ListParagraph"/>
        <w:numPr>
          <w:ilvl w:val="0"/>
          <w:numId w:val="5"/>
        </w:numPr>
        <w:spacing w:line="240" w:lineRule="auto"/>
        <w:rPr>
          <w:sz w:val="18"/>
          <w:szCs w:val="18"/>
          <w:u w:val="single" w:color="FFFFFF" w:themeColor="background1"/>
        </w:rPr>
      </w:pPr>
      <w:proofErr w:type="gramStart"/>
      <w:r w:rsidRPr="00766034">
        <w:rPr>
          <w:sz w:val="18"/>
          <w:szCs w:val="18"/>
          <w:u w:val="single" w:color="FFFFFF" w:themeColor="background1"/>
        </w:rPr>
        <w:t>C ,</w:t>
      </w:r>
      <w:proofErr w:type="gramEnd"/>
      <w:r w:rsidRPr="00766034">
        <w:rPr>
          <w:sz w:val="18"/>
          <w:szCs w:val="18"/>
          <w:u w:val="single" w:color="FFFFFF" w:themeColor="background1"/>
        </w:rPr>
        <w:t xml:space="preserve"> C++</w:t>
      </w:r>
    </w:p>
    <w:p w14:paraId="18471F20" w14:textId="7D789F2C" w:rsidR="00CA4964" w:rsidRPr="00766034" w:rsidRDefault="00DD15F9" w:rsidP="00F16B35">
      <w:pPr>
        <w:pStyle w:val="SectionHeading"/>
        <w:spacing w:line="240" w:lineRule="auto"/>
        <w:rPr>
          <w:color w:val="auto"/>
          <w:sz w:val="18"/>
          <w:szCs w:val="18"/>
          <w:u w:val="single" w:color="FFFFFF" w:themeColor="background1"/>
        </w:rPr>
      </w:pPr>
      <w:r w:rsidRPr="00766034">
        <w:rPr>
          <w:color w:val="auto"/>
          <w:sz w:val="18"/>
          <w:szCs w:val="18"/>
          <w:u w:val="single" w:color="FFFFFF" w:themeColor="background1"/>
        </w:rPr>
        <w:t>Education</w:t>
      </w:r>
    </w:p>
    <w:tbl>
      <w:tblPr>
        <w:tblStyle w:val="TableGrid"/>
        <w:tblW w:w="10088" w:type="dxa"/>
        <w:jc w:val="center"/>
        <w:tblLook w:val="04A0" w:firstRow="1" w:lastRow="0" w:firstColumn="1" w:lastColumn="0" w:noHBand="0" w:noVBand="1"/>
      </w:tblPr>
      <w:tblGrid>
        <w:gridCol w:w="1681"/>
        <w:gridCol w:w="1681"/>
        <w:gridCol w:w="1681"/>
        <w:gridCol w:w="1681"/>
        <w:gridCol w:w="1682"/>
        <w:gridCol w:w="1682"/>
      </w:tblGrid>
      <w:tr w:rsidR="00766034" w:rsidRPr="00766034" w14:paraId="2C5DE8A3" w14:textId="77777777" w:rsidTr="00F16B35">
        <w:trPr>
          <w:trHeight w:val="480"/>
          <w:jc w:val="center"/>
        </w:trPr>
        <w:tc>
          <w:tcPr>
            <w:tcW w:w="1681" w:type="dxa"/>
            <w:vAlign w:val="center"/>
          </w:tcPr>
          <w:p w14:paraId="7A45F07A" w14:textId="29C5BA6D" w:rsidR="009E31A1" w:rsidRPr="00766034" w:rsidRDefault="00745C27" w:rsidP="00F16B35">
            <w:pPr>
              <w:spacing w:line="240" w:lineRule="auto"/>
              <w:jc w:val="center"/>
              <w:rPr>
                <w:b/>
                <w:bCs/>
                <w:sz w:val="18"/>
                <w:szCs w:val="18"/>
                <w:u w:val="single" w:color="FFFFFF" w:themeColor="background1"/>
              </w:rPr>
            </w:pPr>
            <w:proofErr w:type="spellStart"/>
            <w:r w:rsidRPr="00766034">
              <w:rPr>
                <w:b/>
                <w:bCs/>
                <w:sz w:val="18"/>
                <w:szCs w:val="18"/>
                <w:u w:val="single" w:color="FFFFFF" w:themeColor="background1"/>
              </w:rPr>
              <w:t>Sr.No</w:t>
            </w:r>
            <w:proofErr w:type="spellEnd"/>
            <w:r w:rsidRPr="00766034">
              <w:rPr>
                <w:b/>
                <w:bCs/>
                <w:sz w:val="18"/>
                <w:szCs w:val="18"/>
                <w:u w:val="single" w:color="FFFFFF" w:themeColor="background1"/>
              </w:rPr>
              <w:t>.</w:t>
            </w:r>
          </w:p>
        </w:tc>
        <w:tc>
          <w:tcPr>
            <w:tcW w:w="1681" w:type="dxa"/>
            <w:vAlign w:val="center"/>
          </w:tcPr>
          <w:p w14:paraId="68277573" w14:textId="1ACDA3F6" w:rsidR="009E31A1" w:rsidRPr="00766034" w:rsidRDefault="00745C27" w:rsidP="00F16B35">
            <w:pPr>
              <w:spacing w:line="240" w:lineRule="auto"/>
              <w:jc w:val="center"/>
              <w:rPr>
                <w:b/>
                <w:bCs/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b/>
                <w:bCs/>
                <w:sz w:val="18"/>
                <w:szCs w:val="18"/>
                <w:u w:val="single" w:color="FFFFFF" w:themeColor="background1"/>
              </w:rPr>
              <w:t>Degree /standard</w:t>
            </w:r>
          </w:p>
        </w:tc>
        <w:tc>
          <w:tcPr>
            <w:tcW w:w="1681" w:type="dxa"/>
            <w:vAlign w:val="center"/>
          </w:tcPr>
          <w:p w14:paraId="4CD1A3CE" w14:textId="5E17D302" w:rsidR="009E31A1" w:rsidRPr="00766034" w:rsidRDefault="00745C27" w:rsidP="00F16B35">
            <w:pPr>
              <w:spacing w:line="240" w:lineRule="auto"/>
              <w:jc w:val="center"/>
              <w:rPr>
                <w:b/>
                <w:bCs/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b/>
                <w:bCs/>
                <w:sz w:val="18"/>
                <w:szCs w:val="18"/>
                <w:u w:val="single" w:color="FFFFFF" w:themeColor="background1"/>
              </w:rPr>
              <w:t>College</w:t>
            </w:r>
          </w:p>
        </w:tc>
        <w:tc>
          <w:tcPr>
            <w:tcW w:w="1681" w:type="dxa"/>
            <w:vAlign w:val="center"/>
          </w:tcPr>
          <w:p w14:paraId="2185E650" w14:textId="5306D35F" w:rsidR="009E31A1" w:rsidRPr="00766034" w:rsidRDefault="00745C27" w:rsidP="00F16B35">
            <w:pPr>
              <w:spacing w:line="240" w:lineRule="auto"/>
              <w:jc w:val="center"/>
              <w:rPr>
                <w:b/>
                <w:bCs/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b/>
                <w:bCs/>
                <w:sz w:val="18"/>
                <w:szCs w:val="18"/>
                <w:u w:val="single" w:color="FFFFFF" w:themeColor="background1"/>
              </w:rPr>
              <w:t>University / Board</w:t>
            </w:r>
          </w:p>
        </w:tc>
        <w:tc>
          <w:tcPr>
            <w:tcW w:w="1682" w:type="dxa"/>
            <w:vAlign w:val="center"/>
          </w:tcPr>
          <w:p w14:paraId="28E141B0" w14:textId="56991C9C" w:rsidR="009E31A1" w:rsidRPr="00766034" w:rsidRDefault="00745C27" w:rsidP="00F16B35">
            <w:pPr>
              <w:spacing w:line="240" w:lineRule="auto"/>
              <w:jc w:val="center"/>
              <w:rPr>
                <w:b/>
                <w:bCs/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b/>
                <w:bCs/>
                <w:sz w:val="18"/>
                <w:szCs w:val="18"/>
                <w:u w:val="single" w:color="FFFFFF" w:themeColor="background1"/>
              </w:rPr>
              <w:t>Percentage / CGPA</w:t>
            </w:r>
          </w:p>
        </w:tc>
        <w:tc>
          <w:tcPr>
            <w:tcW w:w="1682" w:type="dxa"/>
            <w:vAlign w:val="center"/>
          </w:tcPr>
          <w:p w14:paraId="64A1C05F" w14:textId="4BA1C998" w:rsidR="009E31A1" w:rsidRPr="00766034" w:rsidRDefault="00745C27" w:rsidP="00F16B35">
            <w:pPr>
              <w:spacing w:line="240" w:lineRule="auto"/>
              <w:jc w:val="center"/>
              <w:rPr>
                <w:b/>
                <w:bCs/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b/>
                <w:bCs/>
                <w:sz w:val="18"/>
                <w:szCs w:val="18"/>
                <w:u w:val="single" w:color="FFFFFF" w:themeColor="background1"/>
              </w:rPr>
              <w:t>Year</w:t>
            </w:r>
          </w:p>
        </w:tc>
      </w:tr>
      <w:tr w:rsidR="00766034" w:rsidRPr="00766034" w14:paraId="14B95A07" w14:textId="77777777" w:rsidTr="00F16B35">
        <w:trPr>
          <w:trHeight w:val="730"/>
          <w:jc w:val="center"/>
        </w:trPr>
        <w:tc>
          <w:tcPr>
            <w:tcW w:w="1681" w:type="dxa"/>
            <w:vAlign w:val="center"/>
          </w:tcPr>
          <w:p w14:paraId="29B26CD0" w14:textId="31726D41" w:rsidR="009E31A1" w:rsidRPr="00766034" w:rsidRDefault="00745C27" w:rsidP="00F16B35">
            <w:pPr>
              <w:spacing w:line="240" w:lineRule="auto"/>
              <w:jc w:val="center"/>
              <w:rPr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sz w:val="18"/>
                <w:szCs w:val="18"/>
                <w:u w:val="single" w:color="FFFFFF" w:themeColor="background1"/>
              </w:rPr>
              <w:t>1</w:t>
            </w:r>
          </w:p>
        </w:tc>
        <w:tc>
          <w:tcPr>
            <w:tcW w:w="1681" w:type="dxa"/>
            <w:vAlign w:val="center"/>
          </w:tcPr>
          <w:p w14:paraId="3D0538DC" w14:textId="13A6B0CD" w:rsidR="009E31A1" w:rsidRPr="00766034" w:rsidRDefault="00745C27" w:rsidP="00F16B35">
            <w:pPr>
              <w:spacing w:line="240" w:lineRule="auto"/>
              <w:jc w:val="center"/>
              <w:rPr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sz w:val="18"/>
                <w:szCs w:val="18"/>
                <w:u w:val="single" w:color="FFFFFF" w:themeColor="background1"/>
              </w:rPr>
              <w:t>BCA</w:t>
            </w:r>
          </w:p>
        </w:tc>
        <w:tc>
          <w:tcPr>
            <w:tcW w:w="1681" w:type="dxa"/>
            <w:vAlign w:val="center"/>
          </w:tcPr>
          <w:p w14:paraId="0C632CD6" w14:textId="2C8098F2" w:rsidR="009E31A1" w:rsidRPr="00766034" w:rsidRDefault="00745C27" w:rsidP="00F16B35">
            <w:pPr>
              <w:spacing w:line="240" w:lineRule="auto"/>
              <w:jc w:val="center"/>
              <w:rPr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sz w:val="18"/>
                <w:szCs w:val="18"/>
                <w:u w:val="single" w:color="FFFFFF" w:themeColor="background1"/>
              </w:rPr>
              <w:t xml:space="preserve">Shivraj college </w:t>
            </w:r>
            <w:proofErr w:type="spellStart"/>
            <w:r w:rsidRPr="00766034">
              <w:rPr>
                <w:sz w:val="18"/>
                <w:szCs w:val="18"/>
                <w:u w:val="single" w:color="FFFFFF" w:themeColor="background1"/>
              </w:rPr>
              <w:t>gadhingalaj</w:t>
            </w:r>
            <w:proofErr w:type="spellEnd"/>
          </w:p>
        </w:tc>
        <w:tc>
          <w:tcPr>
            <w:tcW w:w="1681" w:type="dxa"/>
            <w:vAlign w:val="center"/>
          </w:tcPr>
          <w:p w14:paraId="53BBCA35" w14:textId="0E1EC292" w:rsidR="009E31A1" w:rsidRPr="00766034" w:rsidRDefault="00745C27" w:rsidP="00F16B35">
            <w:pPr>
              <w:spacing w:line="240" w:lineRule="auto"/>
              <w:jc w:val="center"/>
              <w:rPr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sz w:val="18"/>
                <w:szCs w:val="18"/>
                <w:u w:val="single" w:color="FFFFFF" w:themeColor="background1"/>
              </w:rPr>
              <w:t>Shivaji University Kolhapur</w:t>
            </w:r>
          </w:p>
        </w:tc>
        <w:tc>
          <w:tcPr>
            <w:tcW w:w="1682" w:type="dxa"/>
            <w:vAlign w:val="center"/>
          </w:tcPr>
          <w:p w14:paraId="6649437F" w14:textId="4D1B2584" w:rsidR="009E31A1" w:rsidRPr="00766034" w:rsidRDefault="00745C27" w:rsidP="00F16B35">
            <w:pPr>
              <w:spacing w:line="240" w:lineRule="auto"/>
              <w:jc w:val="center"/>
              <w:rPr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sz w:val="18"/>
                <w:szCs w:val="18"/>
                <w:u w:val="single" w:color="FFFFFF" w:themeColor="background1"/>
              </w:rPr>
              <w:t>Pursuing</w:t>
            </w:r>
          </w:p>
        </w:tc>
        <w:tc>
          <w:tcPr>
            <w:tcW w:w="1682" w:type="dxa"/>
            <w:vAlign w:val="center"/>
          </w:tcPr>
          <w:p w14:paraId="23AF3CB9" w14:textId="28426C12" w:rsidR="009E31A1" w:rsidRPr="00766034" w:rsidRDefault="00745C27" w:rsidP="00F16B35">
            <w:pPr>
              <w:spacing w:line="240" w:lineRule="auto"/>
              <w:jc w:val="center"/>
              <w:rPr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sz w:val="18"/>
                <w:szCs w:val="18"/>
                <w:u w:val="single" w:color="FFFFFF" w:themeColor="background1"/>
              </w:rPr>
              <w:t>2024</w:t>
            </w:r>
          </w:p>
        </w:tc>
      </w:tr>
      <w:tr w:rsidR="00766034" w:rsidRPr="00766034" w14:paraId="0E624B6B" w14:textId="77777777" w:rsidTr="00F16B35">
        <w:trPr>
          <w:trHeight w:val="730"/>
          <w:jc w:val="center"/>
        </w:trPr>
        <w:tc>
          <w:tcPr>
            <w:tcW w:w="1681" w:type="dxa"/>
            <w:vAlign w:val="center"/>
          </w:tcPr>
          <w:p w14:paraId="25BF89B3" w14:textId="0DD618C7" w:rsidR="009E31A1" w:rsidRPr="00766034" w:rsidRDefault="00745C27" w:rsidP="00F16B35">
            <w:pPr>
              <w:spacing w:line="240" w:lineRule="auto"/>
              <w:jc w:val="center"/>
              <w:rPr>
                <w:rFonts w:cstheme="minorHAnsi"/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2</w:t>
            </w:r>
          </w:p>
        </w:tc>
        <w:tc>
          <w:tcPr>
            <w:tcW w:w="1681" w:type="dxa"/>
            <w:vAlign w:val="center"/>
          </w:tcPr>
          <w:p w14:paraId="4012529F" w14:textId="3C1C7F4C" w:rsidR="009E31A1" w:rsidRPr="00766034" w:rsidRDefault="00745C27" w:rsidP="00F16B35">
            <w:pPr>
              <w:spacing w:line="240" w:lineRule="auto"/>
              <w:jc w:val="center"/>
              <w:rPr>
                <w:rFonts w:cstheme="minorHAnsi"/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HSC</w:t>
            </w:r>
          </w:p>
        </w:tc>
        <w:tc>
          <w:tcPr>
            <w:tcW w:w="1681" w:type="dxa"/>
            <w:vAlign w:val="center"/>
          </w:tcPr>
          <w:p w14:paraId="19F87940" w14:textId="5A15E588" w:rsidR="009E31A1" w:rsidRPr="00766034" w:rsidRDefault="00745C27" w:rsidP="00F16B35">
            <w:pPr>
              <w:spacing w:line="240" w:lineRule="auto"/>
              <w:jc w:val="center"/>
              <w:rPr>
                <w:rFonts w:cstheme="minorHAnsi"/>
                <w:sz w:val="18"/>
                <w:szCs w:val="18"/>
                <w:u w:val="single" w:color="FFFFFF" w:themeColor="background1"/>
              </w:rPr>
            </w:pPr>
            <w:proofErr w:type="spellStart"/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Chh.shivaji</w:t>
            </w:r>
            <w:proofErr w:type="spellEnd"/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 xml:space="preserve"> </w:t>
            </w:r>
            <w:proofErr w:type="spellStart"/>
            <w:proofErr w:type="gramStart"/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jr.college</w:t>
            </w:r>
            <w:proofErr w:type="spellEnd"/>
            <w:proofErr w:type="gramEnd"/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 xml:space="preserve"> </w:t>
            </w:r>
            <w:proofErr w:type="spellStart"/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Nesari</w:t>
            </w:r>
            <w:proofErr w:type="spellEnd"/>
          </w:p>
        </w:tc>
        <w:tc>
          <w:tcPr>
            <w:tcW w:w="1681" w:type="dxa"/>
            <w:vAlign w:val="center"/>
          </w:tcPr>
          <w:p w14:paraId="7D56747D" w14:textId="27833819" w:rsidR="00745C27" w:rsidRPr="00766034" w:rsidRDefault="00745C27" w:rsidP="00F16B3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18"/>
                <w:szCs w:val="18"/>
                <w:u w:val="single" w:color="FFFFFF" w:themeColor="background1"/>
                <w:lang w:val="en-IN" w:bidi="mr-IN"/>
              </w:rPr>
            </w:pPr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  <w:lang w:val="en-IN" w:bidi="mr-IN"/>
              </w:rPr>
              <w:t>Maharashtra</w:t>
            </w:r>
          </w:p>
          <w:p w14:paraId="6C505DC5" w14:textId="700BE71A" w:rsidR="009E31A1" w:rsidRPr="00766034" w:rsidRDefault="00745C27" w:rsidP="00F16B3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18"/>
                <w:szCs w:val="18"/>
                <w:u w:val="single" w:color="FFFFFF" w:themeColor="background1"/>
                <w:lang w:val="en-IN" w:bidi="mr-IN"/>
              </w:rPr>
            </w:pPr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  <w:lang w:val="en-IN" w:bidi="mr-IN"/>
              </w:rPr>
              <w:t>State Board</w:t>
            </w:r>
          </w:p>
        </w:tc>
        <w:tc>
          <w:tcPr>
            <w:tcW w:w="1682" w:type="dxa"/>
            <w:vAlign w:val="center"/>
          </w:tcPr>
          <w:p w14:paraId="622A4061" w14:textId="4C22B1D4" w:rsidR="009E31A1" w:rsidRPr="00766034" w:rsidRDefault="00745C27" w:rsidP="00F16B35">
            <w:pPr>
              <w:spacing w:line="240" w:lineRule="auto"/>
              <w:jc w:val="center"/>
              <w:rPr>
                <w:rFonts w:cstheme="minorHAnsi"/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86.33 %</w:t>
            </w:r>
          </w:p>
        </w:tc>
        <w:tc>
          <w:tcPr>
            <w:tcW w:w="1682" w:type="dxa"/>
            <w:vAlign w:val="center"/>
          </w:tcPr>
          <w:p w14:paraId="09F4C626" w14:textId="6F9FBBCC" w:rsidR="009E31A1" w:rsidRPr="00766034" w:rsidRDefault="00745C27" w:rsidP="00F16B35">
            <w:pPr>
              <w:spacing w:line="240" w:lineRule="auto"/>
              <w:jc w:val="center"/>
              <w:rPr>
                <w:rFonts w:cstheme="minorHAnsi"/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2020</w:t>
            </w:r>
          </w:p>
        </w:tc>
      </w:tr>
      <w:tr w:rsidR="00766034" w:rsidRPr="00766034" w14:paraId="0524B63F" w14:textId="77777777" w:rsidTr="00F16B35">
        <w:trPr>
          <w:trHeight w:val="480"/>
          <w:jc w:val="center"/>
        </w:trPr>
        <w:tc>
          <w:tcPr>
            <w:tcW w:w="1681" w:type="dxa"/>
            <w:vAlign w:val="center"/>
          </w:tcPr>
          <w:p w14:paraId="6A093A8A" w14:textId="69814CAD" w:rsidR="00745C27" w:rsidRPr="00766034" w:rsidRDefault="00745C27" w:rsidP="00F16B35">
            <w:pPr>
              <w:spacing w:line="240" w:lineRule="auto"/>
              <w:jc w:val="center"/>
              <w:rPr>
                <w:rFonts w:cstheme="minorHAnsi"/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3</w:t>
            </w:r>
          </w:p>
        </w:tc>
        <w:tc>
          <w:tcPr>
            <w:tcW w:w="1681" w:type="dxa"/>
            <w:vAlign w:val="center"/>
          </w:tcPr>
          <w:p w14:paraId="7F17B28B" w14:textId="2A45B8AE" w:rsidR="00745C27" w:rsidRPr="00766034" w:rsidRDefault="00745C27" w:rsidP="00F16B35">
            <w:pPr>
              <w:spacing w:line="240" w:lineRule="auto"/>
              <w:jc w:val="center"/>
              <w:rPr>
                <w:rFonts w:cstheme="minorHAnsi"/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SSC</w:t>
            </w:r>
          </w:p>
        </w:tc>
        <w:tc>
          <w:tcPr>
            <w:tcW w:w="1681" w:type="dxa"/>
            <w:vAlign w:val="center"/>
          </w:tcPr>
          <w:p w14:paraId="4B298CB6" w14:textId="217D2842" w:rsidR="00745C27" w:rsidRPr="00766034" w:rsidRDefault="00745C27" w:rsidP="00F16B35">
            <w:pPr>
              <w:spacing w:line="240" w:lineRule="auto"/>
              <w:jc w:val="center"/>
              <w:rPr>
                <w:rFonts w:cstheme="minorHAnsi"/>
                <w:sz w:val="18"/>
                <w:szCs w:val="18"/>
                <w:u w:val="single" w:color="FFFFFF" w:themeColor="background1"/>
              </w:rPr>
            </w:pPr>
            <w:proofErr w:type="spellStart"/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S.</w:t>
            </w:r>
            <w:proofErr w:type="gramStart"/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S.High</w:t>
            </w:r>
            <w:proofErr w:type="spellEnd"/>
            <w:proofErr w:type="gramEnd"/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 xml:space="preserve"> School </w:t>
            </w:r>
            <w:proofErr w:type="spellStart"/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Nesari</w:t>
            </w:r>
            <w:proofErr w:type="spellEnd"/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.</w:t>
            </w:r>
          </w:p>
        </w:tc>
        <w:tc>
          <w:tcPr>
            <w:tcW w:w="1681" w:type="dxa"/>
            <w:vAlign w:val="center"/>
          </w:tcPr>
          <w:p w14:paraId="63F96654" w14:textId="13ADD05A" w:rsidR="00745C27" w:rsidRPr="00766034" w:rsidRDefault="00745C27" w:rsidP="00F16B35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sz w:val="18"/>
                <w:szCs w:val="18"/>
                <w:u w:val="single" w:color="FFFFFF" w:themeColor="background1"/>
                <w:lang w:val="en-IN" w:bidi="mr-IN"/>
              </w:rPr>
            </w:pPr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  <w:lang w:val="en-IN" w:bidi="mr-IN"/>
              </w:rPr>
              <w:t>Maharashtra</w:t>
            </w:r>
          </w:p>
          <w:p w14:paraId="1407F2AB" w14:textId="71D786BE" w:rsidR="00745C27" w:rsidRPr="00766034" w:rsidRDefault="00745C27" w:rsidP="00F16B35">
            <w:pPr>
              <w:spacing w:line="240" w:lineRule="auto"/>
              <w:jc w:val="center"/>
              <w:rPr>
                <w:rFonts w:cstheme="minorHAnsi"/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  <w:lang w:val="en-IN" w:bidi="mr-IN"/>
              </w:rPr>
              <w:t>State Board</w:t>
            </w:r>
          </w:p>
        </w:tc>
        <w:tc>
          <w:tcPr>
            <w:tcW w:w="1682" w:type="dxa"/>
            <w:vAlign w:val="center"/>
          </w:tcPr>
          <w:p w14:paraId="0FF547B7" w14:textId="39E08EA7" w:rsidR="00745C27" w:rsidRPr="00766034" w:rsidRDefault="00745C27" w:rsidP="00F16B35">
            <w:pPr>
              <w:spacing w:line="240" w:lineRule="auto"/>
              <w:jc w:val="center"/>
              <w:rPr>
                <w:rFonts w:cstheme="minorHAnsi"/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89.33 %</w:t>
            </w:r>
          </w:p>
        </w:tc>
        <w:tc>
          <w:tcPr>
            <w:tcW w:w="1682" w:type="dxa"/>
            <w:vAlign w:val="center"/>
          </w:tcPr>
          <w:p w14:paraId="4FCCF6CB" w14:textId="550E7AA0" w:rsidR="00745C27" w:rsidRPr="00766034" w:rsidRDefault="00745C27" w:rsidP="00F16B35">
            <w:pPr>
              <w:spacing w:line="240" w:lineRule="auto"/>
              <w:jc w:val="center"/>
              <w:rPr>
                <w:rFonts w:cstheme="minorHAnsi"/>
                <w:sz w:val="18"/>
                <w:szCs w:val="18"/>
                <w:u w:val="single" w:color="FFFFFF" w:themeColor="background1"/>
              </w:rPr>
            </w:pPr>
            <w:r w:rsidRPr="00766034">
              <w:rPr>
                <w:rFonts w:cstheme="minorHAnsi"/>
                <w:sz w:val="18"/>
                <w:szCs w:val="18"/>
                <w:u w:val="single" w:color="FFFFFF" w:themeColor="background1"/>
              </w:rPr>
              <w:t>2018</w:t>
            </w:r>
          </w:p>
        </w:tc>
      </w:tr>
    </w:tbl>
    <w:p w14:paraId="2D0DF11F" w14:textId="77777777" w:rsidR="009E31A1" w:rsidRPr="00766034" w:rsidRDefault="009E31A1" w:rsidP="00F16B35">
      <w:pPr>
        <w:spacing w:line="240" w:lineRule="auto"/>
        <w:rPr>
          <w:sz w:val="18"/>
          <w:szCs w:val="18"/>
          <w:u w:val="single" w:color="FFFFFF" w:themeColor="background1"/>
        </w:rPr>
      </w:pPr>
    </w:p>
    <w:p w14:paraId="4DC256D4" w14:textId="791C0A56" w:rsidR="002407E9" w:rsidRPr="00766034" w:rsidRDefault="00745C27" w:rsidP="00F16B35">
      <w:pPr>
        <w:pStyle w:val="Subsection"/>
        <w:spacing w:line="240" w:lineRule="auto"/>
        <w:rPr>
          <w:color w:val="auto"/>
          <w:sz w:val="18"/>
          <w:szCs w:val="18"/>
          <w:u w:val="single" w:color="FFFFFF" w:themeColor="background1"/>
        </w:rPr>
      </w:pPr>
      <w:r w:rsidRPr="00766034">
        <w:rPr>
          <w:color w:val="auto"/>
          <w:sz w:val="18"/>
          <w:szCs w:val="18"/>
          <w:u w:val="single" w:color="FFFFFF" w:themeColor="background1"/>
        </w:rPr>
        <w:t>PROJECT DETAILS</w:t>
      </w:r>
    </w:p>
    <w:p w14:paraId="3389ED57" w14:textId="661BDAF6" w:rsidR="002407E9" w:rsidRPr="00766034" w:rsidRDefault="002407E9" w:rsidP="00F16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 w:color="FFFFFF" w:themeColor="background1"/>
          <w:lang w:val="en-IN" w:bidi="mr-IN"/>
        </w:rPr>
      </w:pPr>
      <w:proofErr w:type="gramStart"/>
      <w:r w:rsidRPr="00766034">
        <w:rPr>
          <w:rFonts w:ascii="Arial" w:hAnsi="Arial" w:cs="Arial"/>
          <w:b/>
          <w:bCs/>
          <w:sz w:val="18"/>
          <w:szCs w:val="18"/>
          <w:u w:val="single" w:color="FFFFFF" w:themeColor="background1"/>
          <w:lang w:val="en-IN" w:bidi="mr-IN"/>
        </w:rPr>
        <w:t>Project :</w:t>
      </w:r>
      <w:proofErr w:type="gramEnd"/>
      <w:r w:rsidRPr="00766034">
        <w:rPr>
          <w:rFonts w:ascii="Arial" w:hAnsi="Arial" w:cs="Arial"/>
          <w:b/>
          <w:bCs/>
          <w:sz w:val="18"/>
          <w:szCs w:val="18"/>
          <w:u w:val="single" w:color="FFFFFF" w:themeColor="background1"/>
          <w:lang w:val="en-IN" w:bidi="mr-IN"/>
        </w:rPr>
        <w:t xml:space="preserve"> 1 </w:t>
      </w:r>
    </w:p>
    <w:p w14:paraId="5F3645A3" w14:textId="015B5036" w:rsidR="002407E9" w:rsidRPr="00766034" w:rsidRDefault="002407E9" w:rsidP="00F16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Project </w:t>
      </w:r>
      <w:proofErr w:type="gramStart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Title  </w:t>
      </w: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ab/>
      </w:r>
      <w:proofErr w:type="gramEnd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  <w:r w:rsidR="0083713F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    </w:t>
      </w: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 :  </w:t>
      </w:r>
      <w:r w:rsidR="00920378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Semiconductor website </w:t>
      </w:r>
    </w:p>
    <w:p w14:paraId="4D62F2C7" w14:textId="59313CC3" w:rsidR="002407E9" w:rsidRPr="00766034" w:rsidRDefault="002407E9" w:rsidP="00F16B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>Project Description</w:t>
      </w:r>
      <w:r w:rsidR="0083713F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  <w:r w:rsidR="0050770E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   </w:t>
      </w:r>
      <w:proofErr w:type="gramStart"/>
      <w:r w:rsidR="0050770E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:</w:t>
      </w:r>
      <w:proofErr w:type="gramEnd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  <w:r w:rsidR="00920378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 </w:t>
      </w: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Providing information about semiconductor ,It is document page and Getting feedback form users.</w:t>
      </w:r>
    </w:p>
    <w:p w14:paraId="6808A3C4" w14:textId="7ABE4773" w:rsidR="002407E9" w:rsidRPr="00766034" w:rsidRDefault="002407E9" w:rsidP="00F16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Technology </w:t>
      </w: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ab/>
        <w:t xml:space="preserve">  </w:t>
      </w:r>
      <w:r w:rsidR="0083713F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     </w:t>
      </w:r>
      <w:proofErr w:type="gramStart"/>
      <w:r w:rsidR="0083713F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:</w:t>
      </w:r>
      <w:proofErr w:type="gramEnd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</w:p>
    <w:p w14:paraId="2E7F907D" w14:textId="77777777" w:rsidR="002407E9" w:rsidRPr="00766034" w:rsidRDefault="002407E9" w:rsidP="00F16B35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Using JavaScript for validation. </w:t>
      </w:r>
    </w:p>
    <w:p w14:paraId="6ED6CFAB" w14:textId="77777777" w:rsidR="002407E9" w:rsidRPr="00766034" w:rsidRDefault="002407E9" w:rsidP="00F16B35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16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  <w:proofErr w:type="gramStart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>PHP ,</w:t>
      </w:r>
      <w:proofErr w:type="gramEnd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  <w:proofErr w:type="spellStart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>mysql</w:t>
      </w:r>
      <w:proofErr w:type="spellEnd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for database. </w:t>
      </w:r>
    </w:p>
    <w:p w14:paraId="26FD0826" w14:textId="2D4B10F2" w:rsidR="0050770E" w:rsidRPr="00766034" w:rsidRDefault="002407E9" w:rsidP="0050770E">
      <w:pPr>
        <w:pStyle w:val="ListParagraph"/>
        <w:numPr>
          <w:ilvl w:val="2"/>
          <w:numId w:val="1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  <w:proofErr w:type="gramStart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>HTML ,</w:t>
      </w:r>
      <w:proofErr w:type="gramEnd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CSS . </w:t>
      </w:r>
    </w:p>
    <w:p w14:paraId="6CDEA6FE" w14:textId="77777777" w:rsidR="002407E9" w:rsidRPr="00766034" w:rsidRDefault="002407E9" w:rsidP="00F16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 w:color="FFFFFF" w:themeColor="background1"/>
          <w:lang w:val="en-IN" w:bidi="mr-IN"/>
        </w:rPr>
      </w:pPr>
      <w:r w:rsidRPr="00766034">
        <w:rPr>
          <w:rFonts w:ascii="Arial" w:hAnsi="Arial" w:cs="Arial"/>
          <w:b/>
          <w:bCs/>
          <w:sz w:val="18"/>
          <w:szCs w:val="18"/>
          <w:u w:val="single" w:color="FFFFFF" w:themeColor="background1"/>
          <w:lang w:val="en-IN" w:bidi="mr-IN"/>
        </w:rPr>
        <w:t>Project 2</w:t>
      </w:r>
    </w:p>
    <w:p w14:paraId="21653B32" w14:textId="492CE59E" w:rsidR="002407E9" w:rsidRPr="00766034" w:rsidRDefault="002407E9" w:rsidP="00F16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Project </w:t>
      </w:r>
      <w:proofErr w:type="gramStart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Title  </w:t>
      </w: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ab/>
      </w:r>
      <w:proofErr w:type="gramEnd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 </w:t>
      </w:r>
      <w:r w:rsidR="0083713F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    </w:t>
      </w: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:  </w:t>
      </w:r>
      <w:r w:rsidR="00920378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  <w:r w:rsidR="00594482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Precious Nature hotel Management. </w:t>
      </w:r>
    </w:p>
    <w:p w14:paraId="439CC175" w14:textId="4838E16D" w:rsidR="002407E9" w:rsidRPr="00766034" w:rsidRDefault="002407E9" w:rsidP="00F16B35">
      <w:pPr>
        <w:autoSpaceDE w:val="0"/>
        <w:autoSpaceDN w:val="0"/>
        <w:adjustRightInd w:val="0"/>
        <w:spacing w:after="18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  <w:bookmarkStart w:id="3" w:name="_Hlk156681048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Project Description </w:t>
      </w:r>
      <w:r w:rsidR="0050770E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   </w:t>
      </w:r>
      <w:proofErr w:type="gramStart"/>
      <w:r w:rsidR="0050770E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 </w:t>
      </w: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>:</w:t>
      </w:r>
      <w:proofErr w:type="gramEnd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  <w:r w:rsidR="00920378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  <w:r w:rsidR="0083713F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>This is a website which is for management of employees and booking room.</w:t>
      </w:r>
    </w:p>
    <w:bookmarkEnd w:id="3"/>
    <w:p w14:paraId="01801F6C" w14:textId="649D4D8C" w:rsidR="002407E9" w:rsidRPr="00766034" w:rsidRDefault="002407E9" w:rsidP="00F16B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Technology </w:t>
      </w: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ab/>
        <w:t xml:space="preserve">  </w:t>
      </w:r>
      <w:r w:rsidR="0083713F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   </w:t>
      </w:r>
      <w:proofErr w:type="gramStart"/>
      <w:r w:rsidR="0083713F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:</w:t>
      </w:r>
      <w:proofErr w:type="gramEnd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</w:t>
      </w:r>
    </w:p>
    <w:p w14:paraId="0152C804" w14:textId="47224993" w:rsidR="002407E9" w:rsidRPr="00766034" w:rsidRDefault="002407E9" w:rsidP="00F16B35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8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>Django framework and python</w:t>
      </w:r>
    </w:p>
    <w:p w14:paraId="6FB68C9A" w14:textId="4A1ACDB7" w:rsidR="002407E9" w:rsidRPr="00766034" w:rsidRDefault="002407E9" w:rsidP="00F16B35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18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  <w:proofErr w:type="spellStart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>mysql</w:t>
      </w:r>
      <w:proofErr w:type="spellEnd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for database. </w:t>
      </w:r>
    </w:p>
    <w:p w14:paraId="7C93A448" w14:textId="2BA8ECF9" w:rsidR="00F94749" w:rsidRPr="00766034" w:rsidRDefault="002407E9" w:rsidP="00F16B35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  <w:proofErr w:type="gramStart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>HTML ,</w:t>
      </w:r>
      <w:proofErr w:type="gramEnd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CSS . </w:t>
      </w:r>
    </w:p>
    <w:p w14:paraId="38DA519A" w14:textId="7C321FB8" w:rsidR="006F6DC3" w:rsidRPr="00766034" w:rsidRDefault="006F6DC3" w:rsidP="00DB3F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  <w:r w:rsidRPr="00766034">
        <w:rPr>
          <w:rFonts w:ascii="Arial" w:hAnsi="Arial" w:cs="Arial"/>
          <w:b/>
          <w:bCs/>
          <w:sz w:val="18"/>
          <w:szCs w:val="18"/>
          <w:u w:val="single" w:color="FFFFFF" w:themeColor="background1"/>
          <w:lang w:val="en-IN" w:bidi="mr-IN"/>
        </w:rPr>
        <w:t>Project</w:t>
      </w:r>
      <w:r w:rsidR="00DB3F9F" w:rsidRPr="00766034">
        <w:rPr>
          <w:rFonts w:ascii="Arial" w:hAnsi="Arial" w:cs="Arial"/>
          <w:b/>
          <w:bCs/>
          <w:sz w:val="18"/>
          <w:szCs w:val="18"/>
          <w:u w:val="single" w:color="FFFFFF" w:themeColor="background1"/>
          <w:lang w:val="en-IN" w:bidi="mr-IN"/>
        </w:rPr>
        <w:t xml:space="preserve"> </w:t>
      </w:r>
      <w:proofErr w:type="gramStart"/>
      <w:r w:rsidR="00DB3F9F" w:rsidRPr="00766034">
        <w:rPr>
          <w:rFonts w:ascii="Arial" w:hAnsi="Arial" w:cs="Arial"/>
          <w:b/>
          <w:bCs/>
          <w:sz w:val="18"/>
          <w:szCs w:val="18"/>
          <w:u w:val="single" w:color="FFFFFF" w:themeColor="background1"/>
          <w:lang w:val="en-IN" w:bidi="mr-IN"/>
        </w:rPr>
        <w:t xml:space="preserve">3  </w:t>
      </w:r>
      <w:r w:rsidR="00802575" w:rsidRPr="00766034">
        <w:rPr>
          <w:rFonts w:ascii="Arial" w:hAnsi="Arial" w:cs="Arial"/>
          <w:b/>
          <w:bCs/>
          <w:sz w:val="18"/>
          <w:szCs w:val="18"/>
          <w:u w:val="single" w:color="FFFFFF" w:themeColor="background1"/>
          <w:lang w:val="en-IN" w:bidi="mr-IN"/>
        </w:rPr>
        <w:tab/>
      </w:r>
      <w:proofErr w:type="gramEnd"/>
      <w:r w:rsidR="00802575" w:rsidRPr="00766034">
        <w:rPr>
          <w:rFonts w:ascii="Arial" w:hAnsi="Arial" w:cs="Arial"/>
          <w:b/>
          <w:bCs/>
          <w:sz w:val="18"/>
          <w:szCs w:val="18"/>
          <w:u w:val="single" w:color="FFFFFF" w:themeColor="background1"/>
          <w:lang w:val="en-IN" w:bidi="mr-IN"/>
        </w:rPr>
        <w:t xml:space="preserve">     </w:t>
      </w:r>
      <w:r w:rsidR="00DB3F9F" w:rsidRPr="00766034">
        <w:rPr>
          <w:rFonts w:ascii="Arial" w:hAnsi="Arial" w:cs="Arial"/>
          <w:b/>
          <w:bCs/>
          <w:sz w:val="18"/>
          <w:szCs w:val="18"/>
          <w:u w:val="single" w:color="FFFFFF" w:themeColor="background1"/>
          <w:lang w:val="en-IN" w:bidi="mr-IN"/>
        </w:rPr>
        <w:t xml:space="preserve">  : </w:t>
      </w:r>
      <w:r w:rsidR="00594482" w:rsidRPr="00766034">
        <w:rPr>
          <w:rFonts w:ascii="Arial" w:hAnsi="Arial" w:cs="Arial"/>
          <w:b/>
          <w:bCs/>
          <w:sz w:val="18"/>
          <w:szCs w:val="18"/>
          <w:u w:val="single" w:color="FFFFFF" w:themeColor="background1"/>
          <w:lang w:val="en-IN" w:bidi="mr-IN"/>
        </w:rPr>
        <w:t xml:space="preserve">     </w:t>
      </w:r>
      <w:r w:rsidR="00DB3F9F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>Wedding planner website</w:t>
      </w:r>
      <w:r w:rsidR="00802575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in Django</w:t>
      </w:r>
    </w:p>
    <w:p w14:paraId="446B8DE0" w14:textId="77777777" w:rsidR="008D1355" w:rsidRPr="00766034" w:rsidRDefault="008D1355" w:rsidP="00DB3F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</w:p>
    <w:p w14:paraId="0117E521" w14:textId="42CE5C7F" w:rsidR="008D1355" w:rsidRPr="00766034" w:rsidRDefault="008D1355" w:rsidP="00DB3F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8"/>
          <w:szCs w:val="18"/>
          <w:u w:val="single" w:color="FFFFFF" w:themeColor="background1"/>
          <w:lang w:val="en-IN" w:bidi="mr-IN"/>
        </w:rPr>
        <w:sectPr w:rsidR="008D1355" w:rsidRPr="00766034">
          <w:footerReference w:type="default" r:id="rId10"/>
          <w:headerReference w:type="first" r:id="rId11"/>
          <w:pgSz w:w="12240" w:h="15840"/>
          <w:pgMar w:top="1080" w:right="1080" w:bottom="1080" w:left="1080" w:header="576" w:footer="576" w:gutter="0"/>
          <w:cols w:space="720"/>
          <w:titlePg/>
          <w:docGrid w:linePitch="360"/>
        </w:sectPr>
      </w:pPr>
    </w:p>
    <w:p w14:paraId="4712675A" w14:textId="77777777" w:rsidR="00F94749" w:rsidRPr="00766034" w:rsidRDefault="00F94749" w:rsidP="00F16B35">
      <w:pPr>
        <w:pStyle w:val="SectionHeading"/>
        <w:spacing w:line="240" w:lineRule="auto"/>
        <w:rPr>
          <w:color w:val="auto"/>
          <w:sz w:val="18"/>
          <w:szCs w:val="18"/>
          <w:u w:val="single" w:color="FFFFFF" w:themeColor="background1"/>
        </w:rPr>
      </w:pPr>
      <w:bookmarkStart w:id="5" w:name="_Hlk156681148"/>
      <w:r w:rsidRPr="00766034">
        <w:rPr>
          <w:color w:val="auto"/>
          <w:sz w:val="18"/>
          <w:szCs w:val="18"/>
          <w:u w:val="single" w:color="FFFFFF" w:themeColor="background1"/>
        </w:rPr>
        <w:t>STRENGTHs / Skills</w:t>
      </w:r>
    </w:p>
    <w:p w14:paraId="2813B1A7" w14:textId="77777777" w:rsidR="00F94749" w:rsidRPr="00766034" w:rsidRDefault="00F94749" w:rsidP="00F16B35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  <w:u w:val="single" w:color="FFFFFF" w:themeColor="background1"/>
        </w:rPr>
      </w:pPr>
      <w:r w:rsidRPr="00766034">
        <w:rPr>
          <w:sz w:val="18"/>
          <w:szCs w:val="18"/>
          <w:u w:val="single" w:color="FFFFFF" w:themeColor="background1"/>
        </w:rPr>
        <w:t>Dedicated to work</w:t>
      </w:r>
    </w:p>
    <w:p w14:paraId="169311DC" w14:textId="77777777" w:rsidR="00F94749" w:rsidRPr="00766034" w:rsidRDefault="00F94749" w:rsidP="00F16B35">
      <w:pPr>
        <w:pStyle w:val="ListParagraph"/>
        <w:numPr>
          <w:ilvl w:val="0"/>
          <w:numId w:val="13"/>
        </w:numPr>
        <w:spacing w:line="240" w:lineRule="auto"/>
        <w:rPr>
          <w:sz w:val="18"/>
          <w:szCs w:val="18"/>
          <w:u w:val="single" w:color="FFFFFF" w:themeColor="background1"/>
        </w:rPr>
      </w:pPr>
      <w:r w:rsidRPr="00766034">
        <w:rPr>
          <w:sz w:val="18"/>
          <w:szCs w:val="18"/>
          <w:u w:val="single" w:color="FFFFFF" w:themeColor="background1"/>
        </w:rPr>
        <w:t>Quick Learner</w:t>
      </w:r>
    </w:p>
    <w:p w14:paraId="4BD8E66C" w14:textId="2DE46C6A" w:rsidR="00F94749" w:rsidRPr="00766034" w:rsidRDefault="00F94749" w:rsidP="00F16B35">
      <w:pPr>
        <w:pStyle w:val="ListParagraph"/>
        <w:numPr>
          <w:ilvl w:val="0"/>
          <w:numId w:val="13"/>
        </w:numPr>
        <w:spacing w:line="240" w:lineRule="auto"/>
        <w:rPr>
          <w:rStyle w:val="IntenseEmphasis"/>
          <w:b w:val="0"/>
          <w:bCs w:val="0"/>
          <w:i w:val="0"/>
          <w:iCs w:val="0"/>
          <w:color w:val="auto"/>
          <w:sz w:val="18"/>
          <w:szCs w:val="18"/>
          <w:u w:val="single" w:color="FFFFFF" w:themeColor="background1"/>
        </w:rPr>
      </w:pPr>
      <w:r w:rsidRPr="00766034">
        <w:rPr>
          <w:sz w:val="18"/>
          <w:szCs w:val="18"/>
          <w:u w:val="single" w:color="FFFFFF" w:themeColor="background1"/>
        </w:rPr>
        <w:t xml:space="preserve">Adaptive with situation </w:t>
      </w:r>
    </w:p>
    <w:bookmarkEnd w:id="5"/>
    <w:p w14:paraId="27AC1960" w14:textId="696949F2" w:rsidR="00F94749" w:rsidRPr="00766034" w:rsidRDefault="00F94749" w:rsidP="00F16B35">
      <w:pPr>
        <w:pStyle w:val="SectionHeading"/>
        <w:spacing w:line="240" w:lineRule="auto"/>
        <w:rPr>
          <w:color w:val="auto"/>
          <w:sz w:val="18"/>
          <w:szCs w:val="18"/>
          <w:u w:val="single" w:color="FFFFFF" w:themeColor="background1"/>
        </w:rPr>
      </w:pPr>
      <w:r w:rsidRPr="00766034">
        <w:rPr>
          <w:color w:val="auto"/>
          <w:sz w:val="18"/>
          <w:szCs w:val="18"/>
          <w:u w:val="single" w:color="FFFFFF" w:themeColor="background1"/>
        </w:rPr>
        <w:t>personal DETAILS</w:t>
      </w:r>
    </w:p>
    <w:p w14:paraId="105641C2" w14:textId="77777777" w:rsidR="00F94749" w:rsidRPr="00766034" w:rsidRDefault="00F94749" w:rsidP="00F16B35">
      <w:pPr>
        <w:numPr>
          <w:ilvl w:val="1"/>
          <w:numId w:val="14"/>
        </w:numPr>
        <w:autoSpaceDE w:val="0"/>
        <w:autoSpaceDN w:val="0"/>
        <w:adjustRightInd w:val="0"/>
        <w:spacing w:after="157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</w:pPr>
      <w:proofErr w:type="gramStart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>DOB :</w:t>
      </w:r>
      <w:proofErr w:type="gramEnd"/>
      <w:r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 xml:space="preserve"> 05/04/2003 </w:t>
      </w:r>
    </w:p>
    <w:p w14:paraId="0CBDD38C" w14:textId="34A4B6CB" w:rsidR="006F6DC3" w:rsidRPr="00766034" w:rsidRDefault="00766034" w:rsidP="00295148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sectPr w:rsidR="006F6DC3" w:rsidRPr="00766034" w:rsidSect="006F6DC3">
          <w:type w:val="continuous"/>
          <w:pgSz w:w="12240" w:h="15840"/>
          <w:pgMar w:top="1080" w:right="1080" w:bottom="1080" w:left="1080" w:header="576" w:footer="576" w:gutter="0"/>
          <w:cols w:num="2" w:space="720"/>
          <w:titlePg/>
          <w:docGrid w:linePitch="360"/>
        </w:sectPr>
      </w:pPr>
      <w:ins w:id="6" w:author="Microsoft Word" w:date="2024-01-20T21:51:00Z">
        <w:r w:rsidRPr="00766034">
          <w:rPr>
            <w:rFonts w:ascii="Arial" w:hAnsi="Arial" w:cs="Arial"/>
            <w:sz w:val="18"/>
            <w:szCs w:val="18"/>
            <w:u w:val="single" w:color="FFFFFF" w:themeColor="background1"/>
            <w:lang w:val="en-IN" w:bidi="mr-IN"/>
          </w:rPr>
          <w:t>Hobbies:</w:t>
        </w:r>
        <w:r w:rsidRPr="00766034">
          <w:rPr>
            <w:rFonts w:ascii="Arial" w:hAnsi="Arial" w:cs="Arial"/>
            <w:sz w:val="18"/>
            <w:szCs w:val="18"/>
            <w:u w:val="single" w:color="FFFFFF" w:themeColor="background1"/>
            <w:lang w:val="en-IN" w:bidi="mr-IN"/>
          </w:rPr>
          <w:t xml:space="preserve"> Up skilling </w:t>
        </w:r>
        <w:proofErr w:type="gramStart"/>
        <w:r w:rsidRPr="00766034">
          <w:rPr>
            <w:rFonts w:ascii="Arial" w:hAnsi="Arial" w:cs="Arial"/>
            <w:sz w:val="18"/>
            <w:szCs w:val="18"/>
            <w:u w:val="single" w:color="FFFFFF" w:themeColor="background1"/>
            <w:lang w:val="en-IN" w:bidi="mr-IN"/>
          </w:rPr>
          <w:t xml:space="preserve">self </w:t>
        </w:r>
        <w:r w:rsidRPr="00766034">
          <w:rPr>
            <w:rFonts w:ascii="Arial" w:hAnsi="Arial" w:cs="Arial"/>
            <w:sz w:val="18"/>
            <w:szCs w:val="18"/>
            <w:u w:val="single" w:color="FFFFFF" w:themeColor="background1"/>
            <w:lang w:val="en-IN" w:bidi="mr-IN"/>
          </w:rPr>
          <w:t>,</w:t>
        </w:r>
        <w:proofErr w:type="gramEnd"/>
        <w:r w:rsidRPr="00766034">
          <w:rPr>
            <w:rFonts w:ascii="Arial" w:hAnsi="Arial" w:cs="Arial"/>
            <w:sz w:val="18"/>
            <w:szCs w:val="18"/>
            <w:u w:val="single" w:color="FFFFFF" w:themeColor="background1"/>
            <w:lang w:val="en-IN" w:bidi="mr-IN"/>
          </w:rPr>
          <w:t xml:space="preserve"> Draw pictures and sketch</w:t>
        </w:r>
      </w:ins>
      <w:r w:rsidR="00295148" w:rsidRPr="00766034">
        <w:rPr>
          <w:rFonts w:ascii="Arial" w:hAnsi="Arial" w:cs="Arial"/>
          <w:sz w:val="18"/>
          <w:szCs w:val="18"/>
          <w:u w:val="single" w:color="FFFFFF" w:themeColor="background1"/>
          <w:lang w:val="en-IN" w:bidi="mr-IN"/>
        </w:rPr>
        <w:t>.</w:t>
      </w:r>
    </w:p>
    <w:p w14:paraId="166F3425" w14:textId="77777777" w:rsidR="006F6DC3" w:rsidRPr="00766034" w:rsidRDefault="006F6DC3" w:rsidP="00295148">
      <w:pPr>
        <w:pStyle w:val="BodyText"/>
        <w:spacing w:before="76"/>
        <w:rPr>
          <w:rFonts w:ascii="Arial"/>
          <w:u w:val="single" w:color="FFFFFF" w:themeColor="background1"/>
        </w:rPr>
      </w:pPr>
      <w:r w:rsidRPr="00766034">
        <w:rPr>
          <w:rFonts w:ascii="Arial"/>
          <w:spacing w:val="-4"/>
          <w:w w:val="110"/>
          <w:u w:val="single" w:color="FFFFFF" w:themeColor="background1"/>
        </w:rPr>
        <w:t>Date</w:t>
      </w:r>
    </w:p>
    <w:p w14:paraId="1D6A69F2" w14:textId="44515C5A" w:rsidR="006F6DC3" w:rsidRPr="00766034" w:rsidRDefault="006F6DC3" w:rsidP="00DB3F9F">
      <w:pPr>
        <w:pStyle w:val="BodyText"/>
        <w:tabs>
          <w:tab w:val="left" w:pos="6888"/>
        </w:tabs>
        <w:spacing w:before="71"/>
        <w:rPr>
          <w:rFonts w:ascii="Arial"/>
          <w:u w:val="single" w:color="FFFFFF" w:themeColor="background1"/>
        </w:rPr>
      </w:pPr>
      <w:r w:rsidRPr="00766034">
        <w:rPr>
          <w:rFonts w:ascii="Arial"/>
          <w:u w:val="single" w:color="FFFFFF" w:themeColor="background1"/>
        </w:rPr>
        <w:t>Place:</w:t>
      </w:r>
      <w:r w:rsidRPr="00766034">
        <w:rPr>
          <w:rFonts w:ascii="Arial"/>
          <w:spacing w:val="-5"/>
          <w:w w:val="110"/>
          <w:u w:val="single" w:color="FFFFFF" w:themeColor="background1"/>
        </w:rPr>
        <w:t xml:space="preserve"> </w:t>
      </w:r>
      <w:r w:rsidRPr="00766034">
        <w:rPr>
          <w:rFonts w:ascii="Arial"/>
          <w:spacing w:val="-2"/>
          <w:w w:val="110"/>
          <w:u w:val="single" w:color="FFFFFF" w:themeColor="background1"/>
        </w:rPr>
        <w:t>Kolhapur</w:t>
      </w:r>
      <w:r w:rsidRPr="00766034">
        <w:rPr>
          <w:rFonts w:ascii="Arial"/>
          <w:spacing w:val="-2"/>
          <w:w w:val="110"/>
          <w:u w:val="single" w:color="FFFFFF" w:themeColor="background1"/>
        </w:rPr>
        <w:tab/>
      </w:r>
      <w:r w:rsidRPr="00766034">
        <w:rPr>
          <w:u w:val="single" w:color="FFFFFF" w:themeColor="background1"/>
        </w:rPr>
        <w:t xml:space="preserve">AKSHATA ASHOK JADHAV     </w:t>
      </w:r>
    </w:p>
    <w:sectPr w:rsidR="006F6DC3" w:rsidRPr="00766034" w:rsidSect="006F6DC3">
      <w:type w:val="continuous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50342" w14:textId="77777777" w:rsidR="00972568" w:rsidRDefault="00972568">
      <w:pPr>
        <w:spacing w:after="0" w:line="240" w:lineRule="auto"/>
      </w:pPr>
      <w:r>
        <w:separator/>
      </w:r>
    </w:p>
  </w:endnote>
  <w:endnote w:type="continuationSeparator" w:id="0">
    <w:p w14:paraId="1A4677B3" w14:textId="77777777" w:rsidR="00972568" w:rsidRDefault="00972568">
      <w:pPr>
        <w:spacing w:after="0" w:line="240" w:lineRule="auto"/>
      </w:pPr>
      <w:r>
        <w:continuationSeparator/>
      </w:r>
    </w:p>
  </w:endnote>
  <w:endnote w:type="continuationNotice" w:id="1">
    <w:p w14:paraId="573AF825" w14:textId="77777777" w:rsidR="002A1DB9" w:rsidRDefault="002A1D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383C4" w14:textId="77777777" w:rsidR="0014600D" w:rsidRDefault="001460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137B63CF" wp14:editId="7FB0AD59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356350" cy="8632825"/>
              <wp:effectExtent l="0" t="0" r="3175" b="8255"/>
              <wp:wrapNone/>
              <wp:docPr id="2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356350" cy="863282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6E5333EF" id="Rectangle 4" o:spid="_x0000_s1026" style="position:absolute;margin-left:0;margin-top:0;width:500.5pt;height:679.75pt;z-index:25168486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37F73588" wp14:editId="21CD622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18745" cy="5966460"/>
              <wp:effectExtent l="0" t="0" r="0" b="0"/>
              <wp:wrapNone/>
              <wp:docPr id="2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5966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5DDAF799" id="Rectangle 5" o:spid="_x0000_s1026" style="position:absolute;margin-left:0;margin-top:0;width:9.35pt;height:469.8pt;z-index:25168588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F3BFB90" wp14:editId="1B2EAB64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18745" cy="2674620"/>
              <wp:effectExtent l="0" t="0" r="0" b="0"/>
              <wp:wrapNone/>
              <wp:docPr id="29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745" cy="267462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7A1DE577" id="Rectangle 6" o:spid="_x0000_s1026" style="position:absolute;margin-left:0;margin-top:0;width:9.35pt;height:210.6pt;z-index:25168691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" fillcolor="#d1282e [3215]" stroked="f">
              <w10:wrap anchorx="margin" anchory="margin"/>
            </v:rect>
          </w:pict>
        </mc:Fallback>
      </mc:AlternateContent>
    </w:r>
  </w:p>
  <w:p w14:paraId="55D6FAFC" w14:textId="77777777" w:rsidR="00CA4964" w:rsidRDefault="0014600D">
    <w:pPr>
      <w:pStyle w:val="Header"/>
      <w:rPr>
        <w:ins w:id="4" w:author="Akshata Jadhav" w:date="2024-01-20T21:51:00Z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6" behindDoc="0" locked="0" layoutInCell="1" allowOverlap="1" wp14:anchorId="6871DA44" wp14:editId="72CF52B8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1767840"/>
              <wp:effectExtent l="0" t="0" r="0" b="0"/>
              <wp:wrapSquare wrapText="bothSides"/>
              <wp:docPr id="32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17678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E9C2C7E" w14:textId="769223AB" w:rsidR="0014600D" w:rsidRDefault="00766034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sdt>
                            <w:sdtPr>
                              <w:rPr>
                                <w:spacing w:val="10"/>
                                <w:sz w:val="24"/>
                                <w:szCs w:val="22"/>
                              </w:rPr>
                              <w:alias w:val="Author"/>
                              <w:tag w:val=""/>
                              <w:id w:val="12668166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F6FA8">
                                <w:rPr>
                                  <w:spacing w:val="10"/>
                                  <w:sz w:val="24"/>
                                  <w:szCs w:val="22"/>
                                </w:rPr>
                                <w:t>Akshata Jadhav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w14:anchorId="6871DA44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0;margin-top:0;width:38.8pt;height:139.2pt;z-index:251658246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" filled="f" stroked="f" strokeweight=".5pt">
              <v:textbox style="layout-flow:vertical;mso-fit-shape-to-text:t" inset="0,0,0,0">
                <w:txbxContent>
                  <w:p w14:paraId="0E9C2C7E" w14:textId="769223AB" w:rsidR="0014600D" w:rsidRDefault="00766034">
                    <w:pPr>
                      <w:pStyle w:val="Title"/>
                      <w:rPr>
                        <w:spacing w:val="10"/>
                      </w:rPr>
                    </w:pPr>
                    <w:sdt>
                      <w:sdtPr>
                        <w:rPr>
                          <w:spacing w:val="10"/>
                          <w:sz w:val="24"/>
                          <w:szCs w:val="22"/>
                        </w:rPr>
                        <w:alias w:val="Author"/>
                        <w:tag w:val=""/>
                        <w:id w:val="1266816664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FF6FA8">
                          <w:rPr>
                            <w:spacing w:val="10"/>
                            <w:sz w:val="24"/>
                            <w:szCs w:val="22"/>
                          </w:rPr>
                          <w:t>Akshata Jadhav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  <w:r w:rsidR="00DD15F9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7" behindDoc="0" locked="0" layoutInCell="1" allowOverlap="1" wp14:anchorId="1B7B5C01" wp14:editId="66855FF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1C73F3A" id="Rectangle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 w:rsidR="00DD15F9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25C04DA5" wp14:editId="5D6F7986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6F18BEF6"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 w:rsidR="00DD15F9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9" behindDoc="0" locked="0" layoutInCell="1" allowOverlap="1" wp14:anchorId="1895E791" wp14:editId="49E1700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2D75E47"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336770E3" w14:textId="04762807" w:rsidR="00CA4964" w:rsidRDefault="00DD15F9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50" behindDoc="0" locked="0" layoutInCell="1" allowOverlap="1" wp14:anchorId="6892B765" wp14:editId="5F928025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6894195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B53BE0B" w14:textId="77777777" w:rsidR="00CA4964" w:rsidRDefault="00DD15F9">
                          <w:pPr>
                            <w:pStyle w:val="Title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2"/>
                            </w:rPr>
                            <w:t>Type Personal Name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 w14:anchorId="6892B765" id="_x0000_s1027" type="#_x0000_t202" style="position:absolute;margin-left:0;margin-top:0;width:38.8pt;height:164.85pt;z-index:25165825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" filled="f" stroked="f" strokeweight=".5pt">
              <v:textbox style="layout-flow:vertical;mso-fit-shape-to-text:t" inset="0,0,0,0">
                <w:txbxContent>
                  <w:p w14:paraId="2B53BE0B" w14:textId="77777777" w:rsidR="00CA4964" w:rsidRDefault="00DD15F9">
                    <w:pPr>
                      <w:pStyle w:val="Title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2"/>
                      </w:rPr>
                      <w:t>Type Personal Name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803DE" w14:textId="77777777" w:rsidR="00972568" w:rsidRDefault="00972568">
      <w:pPr>
        <w:spacing w:after="0" w:line="240" w:lineRule="auto"/>
      </w:pPr>
      <w:r>
        <w:separator/>
      </w:r>
    </w:p>
  </w:footnote>
  <w:footnote w:type="continuationSeparator" w:id="0">
    <w:p w14:paraId="6CABFFCC" w14:textId="77777777" w:rsidR="00972568" w:rsidRDefault="00972568">
      <w:pPr>
        <w:spacing w:after="0" w:line="240" w:lineRule="auto"/>
      </w:pPr>
      <w:r>
        <w:continuationSeparator/>
      </w:r>
    </w:p>
  </w:footnote>
  <w:footnote w:type="continuationNotice" w:id="1">
    <w:p w14:paraId="1D23551C" w14:textId="77777777" w:rsidR="002A1DB9" w:rsidRDefault="002A1D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45E6B" w14:textId="77777777" w:rsidR="00CA4964" w:rsidRDefault="00DD15F9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4AFF35" wp14:editId="622D601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49070B57" id="Rectangle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" fill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1CBD894" wp14:editId="04405C2B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E432935"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341C8C28" wp14:editId="46399D48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07ECBA51"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" fillcolor="#d1282e [3215]" stroked="f">
              <w10:wrap anchorx="margin" anchory="margin"/>
            </v:rect>
          </w:pict>
        </mc:Fallback>
      </mc:AlternateContent>
    </w:r>
  </w:p>
  <w:p w14:paraId="5AC70496" w14:textId="77777777" w:rsidR="00CA4964" w:rsidRDefault="00CA49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53BDD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1F0FF51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F6F37A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5845501"/>
    <w:multiLevelType w:val="hybridMultilevel"/>
    <w:tmpl w:val="8858FA4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3E86610A"/>
    <w:multiLevelType w:val="hybridMultilevel"/>
    <w:tmpl w:val="3162C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540FE"/>
    <w:multiLevelType w:val="hybridMultilevel"/>
    <w:tmpl w:val="0AEA3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6168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D87AD5"/>
    <w:multiLevelType w:val="hybridMultilevel"/>
    <w:tmpl w:val="0080A0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8EE78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57611F1"/>
    <w:multiLevelType w:val="hybridMultilevel"/>
    <w:tmpl w:val="0C8EE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15A8A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373843527">
    <w:abstractNumId w:val="13"/>
  </w:num>
  <w:num w:numId="2" w16cid:durableId="1391222431">
    <w:abstractNumId w:val="7"/>
  </w:num>
  <w:num w:numId="3" w16cid:durableId="152648552">
    <w:abstractNumId w:val="9"/>
  </w:num>
  <w:num w:numId="4" w16cid:durableId="156115035">
    <w:abstractNumId w:val="1"/>
  </w:num>
  <w:num w:numId="5" w16cid:durableId="768425940">
    <w:abstractNumId w:val="12"/>
  </w:num>
  <w:num w:numId="6" w16cid:durableId="159464211">
    <w:abstractNumId w:val="2"/>
  </w:num>
  <w:num w:numId="7" w16cid:durableId="414471680">
    <w:abstractNumId w:val="3"/>
  </w:num>
  <w:num w:numId="8" w16cid:durableId="1732533593">
    <w:abstractNumId w:val="0"/>
  </w:num>
  <w:num w:numId="9" w16cid:durableId="341319821">
    <w:abstractNumId w:val="14"/>
  </w:num>
  <w:num w:numId="10" w16cid:durableId="2004509024">
    <w:abstractNumId w:val="8"/>
  </w:num>
  <w:num w:numId="11" w16cid:durableId="1866402273">
    <w:abstractNumId w:val="5"/>
  </w:num>
  <w:num w:numId="12" w16cid:durableId="1271355195">
    <w:abstractNumId w:val="6"/>
  </w:num>
  <w:num w:numId="13" w16cid:durableId="549418387">
    <w:abstractNumId w:val="10"/>
  </w:num>
  <w:num w:numId="14" w16cid:durableId="2009940684">
    <w:abstractNumId w:val="11"/>
  </w:num>
  <w:num w:numId="15" w16cid:durableId="104355836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kshata Jadhav">
    <w15:presenceInfo w15:providerId="Windows Live" w15:userId="707ec35b8e98bae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68"/>
    <w:rsid w:val="000C16F1"/>
    <w:rsid w:val="0014600D"/>
    <w:rsid w:val="0015225A"/>
    <w:rsid w:val="00221D89"/>
    <w:rsid w:val="002407E9"/>
    <w:rsid w:val="0027591B"/>
    <w:rsid w:val="00295148"/>
    <w:rsid w:val="002A1DB9"/>
    <w:rsid w:val="00306A17"/>
    <w:rsid w:val="00432BCD"/>
    <w:rsid w:val="00443C8A"/>
    <w:rsid w:val="004925E2"/>
    <w:rsid w:val="0050770E"/>
    <w:rsid w:val="0053424B"/>
    <w:rsid w:val="00594482"/>
    <w:rsid w:val="006774D6"/>
    <w:rsid w:val="006F6DC3"/>
    <w:rsid w:val="00745C27"/>
    <w:rsid w:val="00766034"/>
    <w:rsid w:val="007D7DFB"/>
    <w:rsid w:val="007F4E3B"/>
    <w:rsid w:val="00802575"/>
    <w:rsid w:val="00806CAB"/>
    <w:rsid w:val="0083713F"/>
    <w:rsid w:val="008D1355"/>
    <w:rsid w:val="00920378"/>
    <w:rsid w:val="00972568"/>
    <w:rsid w:val="009D62B2"/>
    <w:rsid w:val="009D67CD"/>
    <w:rsid w:val="009E31A1"/>
    <w:rsid w:val="00A461AE"/>
    <w:rsid w:val="00A6703D"/>
    <w:rsid w:val="00AC5C1F"/>
    <w:rsid w:val="00B9397B"/>
    <w:rsid w:val="00BB3F78"/>
    <w:rsid w:val="00CA4964"/>
    <w:rsid w:val="00D22981"/>
    <w:rsid w:val="00DB3F9F"/>
    <w:rsid w:val="00DD15F9"/>
    <w:rsid w:val="00E60C7B"/>
    <w:rsid w:val="00E776D9"/>
    <w:rsid w:val="00EB1681"/>
    <w:rsid w:val="00EC5987"/>
    <w:rsid w:val="00EE16A0"/>
    <w:rsid w:val="00F10FDF"/>
    <w:rsid w:val="00F1370A"/>
    <w:rsid w:val="00F16B35"/>
    <w:rsid w:val="00F94749"/>
    <w:rsid w:val="00FB3425"/>
    <w:rsid w:val="00FF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34B06E"/>
  <w15:docId w15:val="{06F8DF76-1720-43BE-B745-162FAFC41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7E9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rPr>
      <w:b w:val="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ersonalName">
    <w:name w:val="Personal Name"/>
    <w:basedOn w:val="Title"/>
    <w:qFormat/>
    <w:rPr>
      <w:sz w:val="48"/>
    </w:rPr>
  </w:style>
  <w:style w:type="paragraph" w:customStyle="1" w:styleId="Default">
    <w:name w:val="Default"/>
    <w:rsid w:val="00EB168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val="en-IN" w:bidi="mr-IN"/>
    </w:rPr>
  </w:style>
  <w:style w:type="table" w:styleId="TableGrid">
    <w:name w:val="Table Grid"/>
    <w:basedOn w:val="TableNormal"/>
    <w:uiPriority w:val="59"/>
    <w:rsid w:val="009E3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16B35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F16B35"/>
    <w:rPr>
      <w:rFonts w:ascii="Trebuchet MS" w:eastAsia="Trebuchet MS" w:hAnsi="Trebuchet MS" w:cs="Trebuchet M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C6EEA5AECC417581F181D8460318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14EED-8337-4641-B977-52B341941394}"/>
      </w:docPartPr>
      <w:docPartBody>
        <w:p w:rsidR="006F5771" w:rsidRDefault="006F5771">
          <w:pPr>
            <w:pStyle w:val="F6C6EEA5AECC417581F181D846031821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857228B455514F2F9A49E752A4216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5ECC1-8897-47D2-B0B5-FAC117F7496B}"/>
      </w:docPartPr>
      <w:docPartBody>
        <w:p w:rsidR="006F5771" w:rsidRDefault="006F5771">
          <w:pPr>
            <w:pStyle w:val="857228B455514F2F9A49E752A4216BEE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0F17661E9ADC4C97A170BFDE2DC3D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39967-5161-4F5F-B51D-C40BF35C1133}"/>
      </w:docPartPr>
      <w:docPartBody>
        <w:p w:rsidR="006F5771" w:rsidRDefault="006F5771">
          <w:pPr>
            <w:pStyle w:val="0F17661E9ADC4C97A170BFDE2DC3DD02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58808201BA824FED8D8A408FD40F6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3D5AA-138F-4910-9FB0-2A9AF83B3CCC}"/>
      </w:docPartPr>
      <w:docPartBody>
        <w:p w:rsidR="006F5771" w:rsidRDefault="006F5771">
          <w:pPr>
            <w:pStyle w:val="58808201BA824FED8D8A408FD40F6C5F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FBB0A09629E944D6B5483CFC7AF917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B9BD7-A34E-4C39-BBF9-186F307402DF}"/>
      </w:docPartPr>
      <w:docPartBody>
        <w:p w:rsidR="006F5771" w:rsidRDefault="006F5771" w:rsidP="006F5771">
          <w:pPr>
            <w:pStyle w:val="FBB0A09629E944D6B5483CFC7AF9177F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71"/>
    <w:rsid w:val="00500740"/>
    <w:rsid w:val="006F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F5771"/>
    <w:rPr>
      <w:color w:val="808080"/>
    </w:rPr>
  </w:style>
  <w:style w:type="paragraph" w:customStyle="1" w:styleId="F6C6EEA5AECC417581F181D846031821">
    <w:name w:val="F6C6EEA5AECC417581F181D846031821"/>
  </w:style>
  <w:style w:type="paragraph" w:customStyle="1" w:styleId="857228B455514F2F9A49E752A4216BEE">
    <w:name w:val="857228B455514F2F9A49E752A4216BEE"/>
  </w:style>
  <w:style w:type="paragraph" w:customStyle="1" w:styleId="0F17661E9ADC4C97A170BFDE2DC3DD02">
    <w:name w:val="0F17661E9ADC4C97A170BFDE2DC3DD02"/>
  </w:style>
  <w:style w:type="paragraph" w:customStyle="1" w:styleId="58808201BA824FED8D8A408FD40F6C5F">
    <w:name w:val="58808201BA824FED8D8A408FD40F6C5F"/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44546A" w:themeColor="text2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customStyle="1" w:styleId="FBB0A09629E944D6B5483CFC7AF9177F">
    <w:name w:val="FBB0A09629E944D6B5483CFC7AF9177F"/>
    <w:rsid w:val="006F577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Mobile Number   :  8888296284 </CompanyAddress>
  <CompanyPhone>E-mail                 :  akshata542003@gmail.com</CompanyPhone>
  <CompanyFax/>
  <CompanyEmail>Address              :  At/post – Nesari tal – Gadhingalaj Dist – Kolhapur </CompanyEmail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4438DA-1B04-48D9-A64B-7C1AC89007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126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Akshata Jadhav</dc:creator>
  <cp:lastModifiedBy>Akshata Jadhav</cp:lastModifiedBy>
  <cp:revision>32</cp:revision>
  <cp:lastPrinted>2024-01-20T17:19:00Z</cp:lastPrinted>
  <dcterms:created xsi:type="dcterms:W3CDTF">2023-12-19T13:12:00Z</dcterms:created>
  <dcterms:modified xsi:type="dcterms:W3CDTF">2024-01-20T17:24:00Z</dcterms:modified>
</cp:coreProperties>
</file>